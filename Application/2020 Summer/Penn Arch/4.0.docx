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2CF4" w14:textId="77777777" w:rsidR="00627D5D" w:rsidRPr="00627D5D" w:rsidRDefault="00627D5D" w:rsidP="007C7C86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 w:rsidRPr="00627D5D">
        <w:rPr>
          <w:rFonts w:ascii="Times New Roman" w:hAnsi="Times New Roman" w:cs="Times New Roman"/>
          <w:b/>
          <w:sz w:val="21"/>
          <w:szCs w:val="21"/>
        </w:rPr>
        <w:t>Explain your interest in Architecture in 200 words or less. Please be sure to upload ONLY the Final draft of your essay here (PDF preferred).</w:t>
      </w:r>
    </w:p>
    <w:p w14:paraId="38176296" w14:textId="77777777" w:rsidR="00627D5D" w:rsidRPr="00627D5D" w:rsidRDefault="00627D5D" w:rsidP="007C7C86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2E92BE37" w14:textId="71FD7196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“</w:t>
      </w:r>
      <w:r w:rsidRPr="00DB1321">
        <w:rPr>
          <w:rFonts w:ascii="Times New Roman" w:hAnsi="Times New Roman" w:cs="Times New Roman"/>
          <w:sz w:val="21"/>
          <w:szCs w:val="21"/>
        </w:rPr>
        <w:t>The water waves shone in aqua, the light pours down through the traditional</w:t>
      </w:r>
      <w:r w:rsidR="00013C90">
        <w:rPr>
          <w:rFonts w:ascii="Times New Roman" w:hAnsi="Times New Roman" w:cs="Times New Roman" w:hint="eastAsia"/>
          <w:sz w:val="21"/>
          <w:szCs w:val="21"/>
        </w:rPr>
        <w:t>-</w:t>
      </w:r>
      <w:r w:rsidRPr="00DB1321">
        <w:rPr>
          <w:rFonts w:ascii="Times New Roman" w:hAnsi="Times New Roman" w:cs="Times New Roman"/>
          <w:sz w:val="21"/>
          <w:szCs w:val="21"/>
        </w:rPr>
        <w:t>style railings…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D2AB4">
        <w:rPr>
          <w:rFonts w:ascii="Times New Roman" w:hAnsi="Times New Roman" w:cs="Times New Roman" w:hint="eastAsia"/>
          <w:sz w:val="21"/>
          <w:szCs w:val="21"/>
        </w:rPr>
        <w:t xml:space="preserve">It was a </w:t>
      </w:r>
      <w:r w:rsidRPr="00DB1321">
        <w:rPr>
          <w:rFonts w:ascii="Times New Roman" w:hAnsi="Times New Roman" w:cs="Times New Roman"/>
          <w:sz w:val="21"/>
          <w:szCs w:val="21"/>
        </w:rPr>
        <w:t xml:space="preserve">model we built </w:t>
      </w:r>
      <w:r w:rsidR="003D2AB4" w:rsidRPr="00DB1321">
        <w:rPr>
          <w:rFonts w:ascii="Times New Roman" w:hAnsi="Times New Roman" w:cs="Times New Roman"/>
          <w:sz w:val="21"/>
          <w:szCs w:val="21"/>
        </w:rPr>
        <w:t xml:space="preserve">out of recycled materials </w:t>
      </w:r>
      <w:r w:rsidRPr="00DB1321">
        <w:rPr>
          <w:rFonts w:ascii="Times New Roman" w:hAnsi="Times New Roman" w:cs="Times New Roman"/>
          <w:sz w:val="21"/>
          <w:szCs w:val="21"/>
        </w:rPr>
        <w:t xml:space="preserve">for 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Pr="00275FC6">
        <w:rPr>
          <w:rFonts w:ascii="Times New Roman" w:hAnsi="Times New Roman" w:cs="Times New Roman"/>
          <w:sz w:val="21"/>
          <w:szCs w:val="21"/>
          <w:highlight w:val="yellow"/>
        </w:rPr>
        <w:t>new complex on our campus</w:t>
      </w:r>
      <w:r w:rsidRPr="00DB1321">
        <w:rPr>
          <w:rFonts w:ascii="Times New Roman" w:hAnsi="Times New Roman" w:cs="Times New Roman"/>
          <w:sz w:val="21"/>
          <w:szCs w:val="21"/>
        </w:rPr>
        <w:t xml:space="preserve">. The waves were 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tailored </w:t>
      </w:r>
      <w:r w:rsidRPr="00DB1321">
        <w:rPr>
          <w:rFonts w:ascii="Times New Roman" w:hAnsi="Times New Roman" w:cs="Times New Roman"/>
          <w:sz w:val="21"/>
          <w:szCs w:val="21"/>
        </w:rPr>
        <w:t xml:space="preserve">from discarded Sprite bottles </w:t>
      </w:r>
      <w:r w:rsidR="006A7C63">
        <w:rPr>
          <w:rFonts w:ascii="Times New Roman" w:hAnsi="Times New Roman" w:cs="Times New Roman" w:hint="eastAsia"/>
          <w:sz w:val="21"/>
          <w:szCs w:val="21"/>
        </w:rPr>
        <w:t xml:space="preserve">and </w:t>
      </w:r>
      <w:r w:rsidRPr="00DB1321">
        <w:rPr>
          <w:rFonts w:ascii="Times New Roman" w:hAnsi="Times New Roman" w:cs="Times New Roman"/>
          <w:sz w:val="21"/>
          <w:szCs w:val="21"/>
        </w:rPr>
        <w:t xml:space="preserve">the buildings were 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made </w:t>
      </w:r>
      <w:r w:rsidRPr="00DB1321">
        <w:rPr>
          <w:rFonts w:ascii="Times New Roman" w:hAnsi="Times New Roman" w:cs="Times New Roman"/>
          <w:sz w:val="21"/>
          <w:szCs w:val="21"/>
        </w:rPr>
        <w:t xml:space="preserve">out of used cardboard. </w:t>
      </w:r>
    </w:p>
    <w:p w14:paraId="4E980399" w14:textId="77777777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38CED73B" w14:textId="704CBFF3" w:rsidR="00DB1321" w:rsidRP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275FC6">
        <w:rPr>
          <w:rFonts w:ascii="Times New Roman" w:hAnsi="Times New Roman" w:cs="Times New Roman"/>
          <w:sz w:val="21"/>
          <w:szCs w:val="21"/>
          <w:highlight w:val="yellow"/>
        </w:rPr>
        <w:t xml:space="preserve">The </w:t>
      </w:r>
      <w:commentRangeStart w:id="0"/>
      <w:commentRangeStart w:id="1"/>
      <w:r w:rsidRPr="00275FC6">
        <w:rPr>
          <w:rFonts w:ascii="Times New Roman" w:hAnsi="Times New Roman" w:cs="Times New Roman"/>
          <w:sz w:val="21"/>
          <w:szCs w:val="21"/>
          <w:highlight w:val="yellow"/>
        </w:rPr>
        <w:t>complex</w:t>
      </w:r>
      <w:r w:rsidR="00292C48">
        <w:rPr>
          <w:rFonts w:ascii="Times New Roman" w:hAnsi="Times New Roman" w:cs="Times New Roman" w:hint="eastAsia"/>
          <w:sz w:val="21"/>
          <w:szCs w:val="21"/>
        </w:rPr>
        <w:t xml:space="preserve"> </w:t>
      </w:r>
      <w:commentRangeEnd w:id="0"/>
      <w:r w:rsidR="001914F2">
        <w:rPr>
          <w:rStyle w:val="CommentReference"/>
        </w:rPr>
        <w:commentReference w:id="0"/>
      </w:r>
      <w:commentRangeEnd w:id="1"/>
      <w:r w:rsidR="002E40CA">
        <w:rPr>
          <w:rStyle w:val="CommentReference"/>
        </w:rPr>
        <w:commentReference w:id="1"/>
      </w:r>
      <w:r w:rsidRPr="00DB1321">
        <w:rPr>
          <w:rFonts w:ascii="Times New Roman" w:hAnsi="Times New Roman" w:cs="Times New Roman"/>
          <w:sz w:val="21"/>
          <w:szCs w:val="21"/>
        </w:rPr>
        <w:t xml:space="preserve">was </w:t>
      </w:r>
      <w:r w:rsidR="00B12D8C">
        <w:rPr>
          <w:rFonts w:ascii="Times New Roman" w:hAnsi="Times New Roman" w:cs="Times New Roman" w:hint="eastAsia"/>
          <w:sz w:val="21"/>
          <w:szCs w:val="21"/>
        </w:rPr>
        <w:t>originally designed</w:t>
      </w:r>
      <w:r w:rsidR="00B12D8C"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Pr="00DB1321">
        <w:rPr>
          <w:rFonts w:ascii="Times New Roman" w:hAnsi="Times New Roman" w:cs="Times New Roman"/>
          <w:sz w:val="21"/>
          <w:szCs w:val="21"/>
        </w:rPr>
        <w:t>by a disciple of Ieoh Ming Pei</w:t>
      </w:r>
      <w:r w:rsidR="00A96969">
        <w:rPr>
          <w:rFonts w:ascii="Times New Roman" w:hAnsi="Times New Roman" w:cs="Times New Roman"/>
          <w:sz w:val="21"/>
          <w:szCs w:val="21"/>
        </w:rPr>
        <w:t>.</w:t>
      </w:r>
      <w:r w:rsidRPr="00DB1321">
        <w:rPr>
          <w:rFonts w:ascii="Times New Roman" w:hAnsi="Times New Roman" w:cs="Times New Roman"/>
          <w:sz w:val="21"/>
          <w:szCs w:val="21"/>
        </w:rPr>
        <w:t xml:space="preserve"> </w:t>
      </w:r>
      <w:r w:rsidR="00425943">
        <w:rPr>
          <w:rFonts w:ascii="Times New Roman" w:hAnsi="Times New Roman" w:cs="Times New Roman" w:hint="eastAsia"/>
          <w:sz w:val="21"/>
          <w:szCs w:val="21"/>
        </w:rPr>
        <w:t>I</w:t>
      </w:r>
      <w:r w:rsidR="007A2B7F">
        <w:rPr>
          <w:rFonts w:ascii="Times New Roman" w:hAnsi="Times New Roman" w:cs="Times New Roman" w:hint="eastAsia"/>
          <w:sz w:val="21"/>
          <w:szCs w:val="21"/>
        </w:rPr>
        <w:t>nspiration coming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 from</w:t>
      </w:r>
      <w:r w:rsidRPr="00DB1321">
        <w:rPr>
          <w:rFonts w:ascii="Times New Roman" w:hAnsi="Times New Roman" w:cs="Times New Roman"/>
          <w:sz w:val="21"/>
          <w:szCs w:val="21"/>
        </w:rPr>
        <w:t xml:space="preserve"> Chinese </w:t>
      </w:r>
      <w:r w:rsidR="00B12D8C">
        <w:rPr>
          <w:rFonts w:ascii="Times New Roman" w:hAnsi="Times New Roman" w:cs="Times New Roman" w:hint="eastAsia"/>
          <w:sz w:val="21"/>
          <w:szCs w:val="21"/>
        </w:rPr>
        <w:t xml:space="preserve">classical </w:t>
      </w:r>
      <w:r w:rsidRPr="00DB1321">
        <w:rPr>
          <w:rFonts w:ascii="Times New Roman" w:hAnsi="Times New Roman" w:cs="Times New Roman"/>
          <w:sz w:val="21"/>
          <w:szCs w:val="21"/>
        </w:rPr>
        <w:t>gardens</w:t>
      </w:r>
      <w:r w:rsidR="00705581">
        <w:rPr>
          <w:rFonts w:ascii="Times New Roman" w:hAnsi="Times New Roman" w:cs="Times New Roman"/>
          <w:sz w:val="21"/>
          <w:szCs w:val="21"/>
        </w:rPr>
        <w:t>, i</w:t>
      </w:r>
      <w:r w:rsidRPr="00DB1321">
        <w:rPr>
          <w:rFonts w:ascii="Times New Roman" w:hAnsi="Times New Roman" w:cs="Times New Roman"/>
          <w:sz w:val="21"/>
          <w:szCs w:val="21"/>
        </w:rPr>
        <w:t xml:space="preserve">t not only </w:t>
      </w:r>
      <w:r w:rsidR="00425943">
        <w:rPr>
          <w:rFonts w:ascii="Times New Roman" w:hAnsi="Times New Roman" w:cs="Times New Roman" w:hint="eastAsia"/>
          <w:sz w:val="21"/>
          <w:szCs w:val="21"/>
        </w:rPr>
        <w:t xml:space="preserve">reserves </w:t>
      </w:r>
      <w:r w:rsidRPr="00DB1321">
        <w:rPr>
          <w:rFonts w:ascii="Times New Roman" w:hAnsi="Times New Roman" w:cs="Times New Roman"/>
          <w:sz w:val="21"/>
          <w:szCs w:val="21"/>
        </w:rPr>
        <w:t xml:space="preserve">the slanting roofs and enclosed courtyards </w:t>
      </w:r>
      <w:r w:rsidRPr="00275FC6">
        <w:rPr>
          <w:rFonts w:ascii="Times New Roman" w:hAnsi="Times New Roman" w:cs="Times New Roman"/>
          <w:sz w:val="21"/>
          <w:szCs w:val="21"/>
          <w:highlight w:val="yellow"/>
        </w:rPr>
        <w:t>but also</w:t>
      </w:r>
      <w:ins w:id="2" w:author="Huang Ruiyan" w:date="2020-02-14T19:36:00Z">
        <w:r w:rsidR="002E40CA">
          <w:rPr>
            <w:rFonts w:ascii="Times New Roman" w:hAnsi="Times New Roman" w:cs="Times New Roman"/>
            <w:sz w:val="21"/>
            <w:szCs w:val="21"/>
            <w:highlight w:val="yellow"/>
          </w:rPr>
          <w:t xml:space="preserve"> </w:t>
        </w:r>
        <w:r w:rsidR="002E40CA">
          <w:rPr>
            <w:rFonts w:ascii="Times New Roman" w:hAnsi="Times New Roman" w:cs="Times New Roman" w:hint="eastAsia"/>
            <w:sz w:val="21"/>
            <w:szCs w:val="21"/>
            <w:highlight w:val="yellow"/>
          </w:rPr>
          <w:t>visual</w:t>
        </w:r>
        <w:r w:rsidR="002E40CA">
          <w:rPr>
            <w:rFonts w:ascii="Times New Roman" w:hAnsi="Times New Roman" w:cs="Times New Roman"/>
            <w:sz w:val="21"/>
            <w:szCs w:val="21"/>
            <w:highlight w:val="yellow"/>
          </w:rPr>
          <w:t xml:space="preserve"> </w:t>
        </w:r>
      </w:ins>
      <w:ins w:id="3" w:author="Huang Ruiyan" w:date="2020-02-14T19:37:00Z">
        <w:r w:rsidR="002E40CA">
          <w:rPr>
            <w:rFonts w:ascii="Times New Roman" w:hAnsi="Times New Roman" w:cs="Times New Roman"/>
            <w:sz w:val="21"/>
            <w:szCs w:val="21"/>
            <w:highlight w:val="yellow"/>
          </w:rPr>
          <w:t>trick</w:t>
        </w:r>
      </w:ins>
      <w:del w:id="4" w:author="Huang Ruiyan" w:date="2020-02-14T19:36:00Z">
        <w:r w:rsidRPr="00275FC6" w:rsidDel="002E40CA">
          <w:rPr>
            <w:rFonts w:ascii="Times New Roman" w:hAnsi="Times New Roman" w:cs="Times New Roman" w:hint="eastAsia"/>
            <w:sz w:val="21"/>
            <w:szCs w:val="21"/>
            <w:highlight w:val="yellow"/>
          </w:rPr>
          <w:delText xml:space="preserve"> </w:delText>
        </w:r>
        <w:commentRangeStart w:id="5"/>
        <w:r w:rsidRPr="00275FC6" w:rsidDel="002E40CA">
          <w:rPr>
            <w:rFonts w:ascii="Times New Roman" w:hAnsi="Times New Roman" w:cs="Times New Roman"/>
            <w:sz w:val="21"/>
            <w:szCs w:val="21"/>
            <w:highlight w:val="yellow"/>
          </w:rPr>
          <w:delText>what</w:delText>
        </w:r>
      </w:del>
      <w:r w:rsidRPr="00275FC6">
        <w:rPr>
          <w:rFonts w:ascii="Times New Roman" w:hAnsi="Times New Roman" w:cs="Times New Roman"/>
          <w:sz w:val="21"/>
          <w:szCs w:val="21"/>
          <w:highlight w:val="yellow"/>
        </w:rPr>
        <w:t xml:space="preserve"> </w:t>
      </w:r>
      <w:commentRangeEnd w:id="5"/>
      <w:r w:rsidR="001914F2">
        <w:rPr>
          <w:rStyle w:val="CommentReference"/>
        </w:rPr>
        <w:commentReference w:id="5"/>
      </w:r>
      <w:r w:rsidRPr="00275FC6">
        <w:rPr>
          <w:rFonts w:ascii="Times New Roman" w:hAnsi="Times New Roman" w:cs="Times New Roman"/>
          <w:sz w:val="21"/>
          <w:szCs w:val="21"/>
          <w:highlight w:val="yellow"/>
        </w:rPr>
        <w:t>I call “a mooring point in space</w:t>
      </w:r>
      <w:r w:rsidR="001914F2">
        <w:rPr>
          <w:rFonts w:ascii="Times New Roman" w:hAnsi="Times New Roman" w:cs="Times New Roman" w:hint="eastAsia"/>
          <w:sz w:val="21"/>
          <w:szCs w:val="21"/>
          <w:highlight w:val="yellow"/>
        </w:rPr>
        <w:t>.</w:t>
      </w:r>
      <w:r w:rsidRPr="00275FC6">
        <w:rPr>
          <w:rFonts w:ascii="Times New Roman" w:hAnsi="Times New Roman" w:cs="Times New Roman"/>
          <w:sz w:val="21"/>
          <w:szCs w:val="21"/>
          <w:highlight w:val="yellow"/>
        </w:rPr>
        <w:t>”</w:t>
      </w:r>
    </w:p>
    <w:p w14:paraId="7223B352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63E77551" w14:textId="08F0E08E" w:rsidR="00DB1321" w:rsidRPr="00DB1321" w:rsidRDefault="00A277E4" w:rsidP="00275FC6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During my childhood, </w:t>
      </w:r>
      <w:r w:rsidR="00275FC6">
        <w:rPr>
          <w:rFonts w:ascii="Times New Roman" w:hAnsi="Times New Roman" w:cs="Times New Roman" w:hint="eastAsia"/>
          <w:sz w:val="21"/>
          <w:szCs w:val="21"/>
        </w:rPr>
        <w:t>I liked to wander around Suzhou</w:t>
      </w:r>
      <w:r w:rsidR="00275FC6">
        <w:rPr>
          <w:rFonts w:ascii="Times New Roman" w:hAnsi="Times New Roman" w:cs="Times New Roman"/>
          <w:sz w:val="21"/>
          <w:szCs w:val="21"/>
        </w:rPr>
        <w:t>’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s historic gardens, among one of which there </w:t>
      </w:r>
      <w:r w:rsidR="00DB1321" w:rsidRPr="00DB1321">
        <w:rPr>
          <w:rFonts w:ascii="Times New Roman" w:hAnsi="Times New Roman" w:cs="Times New Roman"/>
          <w:sz w:val="21"/>
          <w:szCs w:val="21"/>
        </w:rPr>
        <w:t>was a lake</w:t>
      </w:r>
      <w:r w:rsidR="00705581">
        <w:rPr>
          <w:rFonts w:ascii="Times New Roman" w:hAnsi="Times New Roman" w:cs="Times New Roman"/>
          <w:sz w:val="21"/>
          <w:szCs w:val="21"/>
        </w:rPr>
        <w:t xml:space="preserve"> with </w:t>
      </w:r>
      <w:r w:rsidR="00DB1321" w:rsidRPr="00DB1321">
        <w:rPr>
          <w:rFonts w:ascii="Times New Roman" w:hAnsi="Times New Roman" w:cs="Times New Roman"/>
          <w:sz w:val="21"/>
          <w:szCs w:val="21"/>
        </w:rPr>
        <w:t>a bridge at one end</w:t>
      </w:r>
      <w:r w:rsidR="00275FC6">
        <w:rPr>
          <w:rFonts w:ascii="Times New Roman" w:hAnsi="Times New Roman" w:cs="Times New Roman" w:hint="eastAsia"/>
          <w:sz w:val="21"/>
          <w:szCs w:val="21"/>
        </w:rPr>
        <w:t>. W</w:t>
      </w:r>
      <w:r w:rsidR="00DB1321" w:rsidRPr="00DB1321">
        <w:rPr>
          <w:rFonts w:ascii="Times New Roman" w:hAnsi="Times New Roman" w:cs="Times New Roman"/>
          <w:sz w:val="21"/>
          <w:szCs w:val="21"/>
        </w:rPr>
        <w:t>hile viewed from a certain angle, the lake seemed to extend behind the bridge</w:t>
      </w:r>
      <w:r w:rsidR="00275FC6">
        <w:rPr>
          <w:rFonts w:ascii="Times New Roman" w:hAnsi="Times New Roman" w:cs="Times New Roman" w:hint="eastAsia"/>
          <w:sz w:val="21"/>
          <w:szCs w:val="21"/>
        </w:rPr>
        <w:t xml:space="preserve"> and then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into the bamboo </w:t>
      </w:r>
      <w:r w:rsidR="00275FC6">
        <w:rPr>
          <w:rFonts w:ascii="Times New Roman" w:hAnsi="Times New Roman" w:cs="Times New Roman" w:hint="eastAsia"/>
          <w:sz w:val="21"/>
          <w:szCs w:val="21"/>
        </w:rPr>
        <w:t>forest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. </w:t>
      </w:r>
      <w:r w:rsidR="00705581">
        <w:rPr>
          <w:rFonts w:ascii="Times New Roman" w:hAnsi="Times New Roman" w:cs="Times New Roman"/>
          <w:sz w:val="21"/>
          <w:szCs w:val="21"/>
        </w:rPr>
        <w:t>Here, e</w:t>
      </w:r>
      <w:r w:rsidR="00A96969">
        <w:rPr>
          <w:rFonts w:ascii="Times New Roman" w:hAnsi="Times New Roman" w:cs="Times New Roman"/>
          <w:sz w:val="21"/>
          <w:szCs w:val="21"/>
        </w:rPr>
        <w:t>verything builds upon each other visually.</w:t>
      </w:r>
      <w:r w:rsidR="00491FD5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When </w:t>
      </w:r>
      <w:r w:rsidR="00705581">
        <w:rPr>
          <w:rFonts w:ascii="Times New Roman" w:hAnsi="Times New Roman" w:cs="Times New Roman"/>
          <w:sz w:val="21"/>
          <w:szCs w:val="21"/>
        </w:rPr>
        <w:t xml:space="preserve">I </w:t>
      </w:r>
      <w:r w:rsidR="00491FD5">
        <w:rPr>
          <w:rFonts w:ascii="Times New Roman" w:hAnsi="Times New Roman" w:cs="Times New Roman" w:hint="eastAsia"/>
          <w:sz w:val="21"/>
          <w:szCs w:val="21"/>
        </w:rPr>
        <w:t xml:space="preserve">look through a floral window or </w:t>
      </w:r>
      <w:r w:rsidR="00705581">
        <w:rPr>
          <w:rFonts w:ascii="Times New Roman" w:hAnsi="Times New Roman" w:cs="Times New Roman"/>
          <w:sz w:val="21"/>
          <w:szCs w:val="21"/>
        </w:rPr>
        <w:t>walk</w:t>
      </w:r>
      <w:r w:rsidR="00A96969">
        <w:rPr>
          <w:rFonts w:ascii="Times New Roman" w:hAnsi="Times New Roman" w:cs="Times New Roman"/>
          <w:sz w:val="21"/>
          <w:szCs w:val="21"/>
        </w:rPr>
        <w:t xml:space="preserve"> </w:t>
      </w:r>
      <w:r w:rsidR="00705581">
        <w:rPr>
          <w:rFonts w:ascii="Times New Roman" w:hAnsi="Times New Roman" w:cs="Times New Roman"/>
          <w:sz w:val="21"/>
          <w:szCs w:val="21"/>
        </w:rPr>
        <w:t>along</w:t>
      </w:r>
      <w:r w:rsidR="00A96969">
        <w:rPr>
          <w:rFonts w:ascii="Times New Roman" w:hAnsi="Times New Roman" w:cs="Times New Roman"/>
          <w:sz w:val="21"/>
          <w:szCs w:val="21"/>
        </w:rPr>
        <w:t xml:space="preserve"> </w:t>
      </w:r>
      <w:r w:rsidR="00491FD5">
        <w:rPr>
          <w:rFonts w:ascii="Times New Roman" w:hAnsi="Times New Roman" w:cs="Times New Roman" w:hint="eastAsia"/>
          <w:sz w:val="21"/>
          <w:szCs w:val="21"/>
        </w:rPr>
        <w:t>an</w:t>
      </w:r>
      <w:r w:rsidR="00491FD5">
        <w:rPr>
          <w:rFonts w:ascii="Times New Roman" w:hAnsi="Times New Roman" w:cs="Times New Roman"/>
          <w:sz w:val="21"/>
          <w:szCs w:val="21"/>
        </w:rPr>
        <w:t xml:space="preserve"> </w:t>
      </w:r>
      <w:r w:rsidR="00A96969">
        <w:rPr>
          <w:rFonts w:ascii="Times New Roman" w:hAnsi="Times New Roman" w:cs="Times New Roman"/>
          <w:sz w:val="21"/>
          <w:szCs w:val="21"/>
        </w:rPr>
        <w:t>ambulatory</w:t>
      </w:r>
      <w:r w:rsidR="00DB1321" w:rsidRPr="00DB1321">
        <w:rPr>
          <w:rFonts w:ascii="Times New Roman" w:hAnsi="Times New Roman" w:cs="Times New Roman"/>
          <w:sz w:val="21"/>
          <w:szCs w:val="21"/>
        </w:rPr>
        <w:t>, it gives a sense of infinity for the path winding into jungles.</w:t>
      </w:r>
    </w:p>
    <w:p w14:paraId="418C81DD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65EC22B" w14:textId="2BBF53B9" w:rsidR="00DB1321" w:rsidRDefault="009426D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 w:hint="eastAsia"/>
          <w:sz w:val="21"/>
          <w:szCs w:val="21"/>
        </w:rPr>
        <w:t xml:space="preserve"> liken</w:t>
      </w:r>
      <w:r w:rsidR="00C46251">
        <w:rPr>
          <w:rFonts w:ascii="Times New Roman" w:hAnsi="Times New Roman" w:cs="Times New Roman" w:hint="eastAsia"/>
          <w:sz w:val="21"/>
          <w:szCs w:val="21"/>
        </w:rPr>
        <w:t>ed</w:t>
      </w:r>
      <w:r>
        <w:rPr>
          <w:rFonts w:ascii="Times New Roman" w:hAnsi="Times New Roman" w:cs="Times New Roman" w:hint="eastAsia"/>
          <w:sz w:val="21"/>
          <w:szCs w:val="21"/>
        </w:rPr>
        <w:t xml:space="preserve"> these </w:t>
      </w:r>
      <w:r>
        <w:rPr>
          <w:rFonts w:ascii="Times New Roman" w:hAnsi="Times New Roman" w:cs="Times New Roman"/>
          <w:sz w:val="21"/>
          <w:szCs w:val="21"/>
        </w:rPr>
        <w:t>multi</w:t>
      </w:r>
      <w:r>
        <w:rPr>
          <w:rFonts w:ascii="Times New Roman" w:hAnsi="Times New Roman" w:cs="Times New Roman" w:hint="eastAsia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>dimensional</w:t>
      </w:r>
      <w:r>
        <w:rPr>
          <w:rFonts w:ascii="Times New Roman" w:hAnsi="Times New Roman" w:cs="Times New Roman" w:hint="eastAsia"/>
          <w:sz w:val="21"/>
          <w:szCs w:val="21"/>
        </w:rPr>
        <w:t xml:space="preserve"> garden architectures </w:t>
      </w:r>
      <w:r w:rsidR="0092499E">
        <w:rPr>
          <w:rFonts w:ascii="Times New Roman" w:hAnsi="Times New Roman" w:cs="Times New Roman" w:hint="eastAsia"/>
          <w:sz w:val="21"/>
          <w:szCs w:val="21"/>
        </w:rPr>
        <w:t>to</w:t>
      </w:r>
      <w:r w:rsidR="00635E0B">
        <w:rPr>
          <w:rFonts w:ascii="Times New Roman" w:hAnsi="Times New Roman" w:cs="Times New Roman" w:hint="eastAsia"/>
          <w:sz w:val="21"/>
          <w:szCs w:val="21"/>
        </w:rPr>
        <w:t xml:space="preserve"> the polytopes </w:t>
      </w:r>
      <w:r w:rsidR="00C46251">
        <w:rPr>
          <w:rFonts w:ascii="Times New Roman" w:hAnsi="Times New Roman" w:cs="Times New Roman"/>
          <w:sz w:val="21"/>
          <w:szCs w:val="21"/>
        </w:rPr>
        <w:t>I</w:t>
      </w:r>
      <w:r w:rsidR="00C46251">
        <w:rPr>
          <w:rFonts w:ascii="Times New Roman" w:hAnsi="Times New Roman" w:cs="Times New Roman" w:hint="eastAsia"/>
          <w:sz w:val="21"/>
          <w:szCs w:val="21"/>
        </w:rPr>
        <w:t xml:space="preserve"> learned </w:t>
      </w:r>
      <w:r w:rsidR="00635E0B">
        <w:rPr>
          <w:rFonts w:ascii="Times New Roman" w:hAnsi="Times New Roman" w:cs="Times New Roman" w:hint="eastAsia"/>
          <w:sz w:val="21"/>
          <w:szCs w:val="21"/>
        </w:rPr>
        <w:t>in mathematics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 -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objects travel in </w:t>
      </w:r>
      <w:r w:rsidR="0092499E">
        <w:rPr>
          <w:rFonts w:ascii="Times New Roman" w:hAnsi="Times New Roman" w:cs="Times New Roman" w:hint="eastAsia"/>
          <w:sz w:val="21"/>
          <w:szCs w:val="21"/>
        </w:rPr>
        <w:t>four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-dimension. </w:t>
      </w:r>
      <w:r w:rsidR="0092499E">
        <w:rPr>
          <w:rFonts w:ascii="Times New Roman" w:hAnsi="Times New Roman" w:cs="Times New Roman" w:hint="eastAsia"/>
          <w:sz w:val="21"/>
          <w:szCs w:val="21"/>
        </w:rPr>
        <w:t>E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ach individual 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in gardens </w:t>
      </w:r>
      <w:r w:rsidR="00DB1321" w:rsidRPr="00DB1321">
        <w:rPr>
          <w:rFonts w:ascii="Times New Roman" w:hAnsi="Times New Roman" w:cs="Times New Roman"/>
          <w:sz w:val="21"/>
          <w:szCs w:val="21"/>
        </w:rPr>
        <w:t>seems to be distinct and loosely connected, but when viewed as a whole complex, they become such a vibrant entirety. They travel</w:t>
      </w:r>
      <w:r w:rsidR="0092499E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DB1321" w:rsidRPr="00DB1321">
        <w:rPr>
          <w:rFonts w:ascii="Times New Roman" w:hAnsi="Times New Roman" w:cs="Times New Roman"/>
          <w:sz w:val="21"/>
          <w:szCs w:val="21"/>
        </w:rPr>
        <w:t>tangle</w:t>
      </w:r>
      <w:r w:rsidR="0092499E">
        <w:rPr>
          <w:rFonts w:ascii="Times New Roman" w:hAnsi="Times New Roman" w:cs="Times New Roman" w:hint="eastAsia"/>
          <w:sz w:val="21"/>
          <w:szCs w:val="21"/>
        </w:rPr>
        <w:t>,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 and scatter around. </w:t>
      </w:r>
      <w:r w:rsidR="001914F2">
        <w:rPr>
          <w:rFonts w:ascii="Times New Roman" w:hAnsi="Times New Roman" w:cs="Times New Roman" w:hint="eastAsia"/>
          <w:sz w:val="21"/>
          <w:szCs w:val="21"/>
        </w:rPr>
        <w:t>B</w:t>
      </w:r>
      <w:r w:rsidR="0092499E">
        <w:rPr>
          <w:rFonts w:ascii="Times New Roman" w:hAnsi="Times New Roman" w:cs="Times New Roman" w:hint="eastAsia"/>
          <w:sz w:val="21"/>
          <w:szCs w:val="21"/>
        </w:rPr>
        <w:t>ut t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hey interact in such a way that the most advanced mathematical </w:t>
      </w:r>
      <w:r w:rsidR="008454E8">
        <w:rPr>
          <w:rFonts w:ascii="Times New Roman" w:hAnsi="Times New Roman" w:cs="Times New Roman" w:hint="eastAsia"/>
          <w:sz w:val="21"/>
          <w:szCs w:val="21"/>
        </w:rPr>
        <w:t xml:space="preserve">theory </w:t>
      </w:r>
      <w:r w:rsidR="00DB1321" w:rsidRPr="00DB1321">
        <w:rPr>
          <w:rFonts w:ascii="Times New Roman" w:hAnsi="Times New Roman" w:cs="Times New Roman"/>
          <w:sz w:val="21"/>
          <w:szCs w:val="21"/>
        </w:rPr>
        <w:t xml:space="preserve">could </w:t>
      </w:r>
      <w:r w:rsidR="008454E8">
        <w:rPr>
          <w:rFonts w:ascii="Times New Roman" w:hAnsi="Times New Roman" w:cs="Times New Roman" w:hint="eastAsia"/>
          <w:sz w:val="21"/>
          <w:szCs w:val="21"/>
        </w:rPr>
        <w:t xml:space="preserve">hard to </w:t>
      </w:r>
      <w:r w:rsidR="008454E8">
        <w:rPr>
          <w:rFonts w:ascii="Times New Roman" w:hAnsi="Times New Roman" w:cs="Times New Roman"/>
          <w:sz w:val="21"/>
          <w:szCs w:val="21"/>
        </w:rPr>
        <w:t>interpret</w:t>
      </w:r>
      <w:r w:rsidR="008454E8">
        <w:rPr>
          <w:rFonts w:ascii="Times New Roman" w:hAnsi="Times New Roman" w:cs="Times New Roman" w:hint="eastAsia"/>
          <w:sz w:val="21"/>
          <w:szCs w:val="21"/>
        </w:rPr>
        <w:t>.</w:t>
      </w:r>
    </w:p>
    <w:p w14:paraId="27EE9D35" w14:textId="77777777" w:rsidR="00DB1321" w:rsidRDefault="00DB132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53D39C8F" w14:textId="2DD333A6" w:rsidR="00CE59FD" w:rsidRDefault="00C46251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 w:hint="eastAsia"/>
          <w:sz w:val="21"/>
          <w:szCs w:val="21"/>
        </w:rPr>
        <w:t xml:space="preserve"> tried to understand a</w:t>
      </w:r>
      <w:r w:rsidR="0016015A">
        <w:rPr>
          <w:rFonts w:ascii="Times New Roman" w:hAnsi="Times New Roman" w:cs="Times New Roman" w:hint="eastAsia"/>
          <w:sz w:val="21"/>
          <w:szCs w:val="21"/>
        </w:rPr>
        <w:t>rchitecture from a mathematic point of view, but it goes far beyond the logic</w:t>
      </w:r>
      <w:r w:rsidR="00706F74">
        <w:rPr>
          <w:rFonts w:ascii="Times New Roman" w:hAnsi="Times New Roman" w:cs="Times New Roman" w:hint="eastAsia"/>
          <w:sz w:val="21"/>
          <w:szCs w:val="21"/>
        </w:rPr>
        <w:t xml:space="preserve"> with 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turning mathematics from the rational to </w:t>
      </w:r>
      <w:r w:rsidR="00D867BF">
        <w:rPr>
          <w:rFonts w:ascii="Times New Roman" w:hAnsi="Times New Roman" w:cs="Times New Roman"/>
          <w:sz w:val="21"/>
          <w:szCs w:val="21"/>
        </w:rPr>
        <w:t>the</w:t>
      </w:r>
      <w:r w:rsidR="00425943">
        <w:rPr>
          <w:rFonts w:ascii="Times New Roman" w:hAnsi="Times New Roman" w:cs="Times New Roman" w:hint="eastAsia"/>
          <w:sz w:val="21"/>
          <w:szCs w:val="21"/>
        </w:rPr>
        <w:t xml:space="preserve"> perceptual, from 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D867BF">
        <w:rPr>
          <w:rFonts w:ascii="Times New Roman" w:hAnsi="Times New Roman" w:cs="Times New Roman"/>
          <w:sz w:val="21"/>
          <w:szCs w:val="21"/>
        </w:rPr>
        <w:t>regular</w:t>
      </w:r>
      <w:r w:rsidR="00D867BF">
        <w:rPr>
          <w:rFonts w:ascii="Times New Roman" w:hAnsi="Times New Roman" w:cs="Times New Roman" w:hint="eastAsia"/>
          <w:sz w:val="21"/>
          <w:szCs w:val="21"/>
        </w:rPr>
        <w:t xml:space="preserve"> to the non-linear.</w:t>
      </w:r>
    </w:p>
    <w:p w14:paraId="4F8D0AED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3DEC30FE" w14:textId="383F7438" w:rsidR="0092499E" w:rsidRDefault="0092499E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[words: 2</w:t>
      </w:r>
      <w:r w:rsidR="002B358C">
        <w:rPr>
          <w:rFonts w:ascii="Times New Roman" w:hAnsi="Times New Roman" w:cs="Times New Roman" w:hint="eastAsia"/>
          <w:sz w:val="21"/>
          <w:szCs w:val="21"/>
        </w:rPr>
        <w:t>60</w:t>
      </w:r>
      <w:r>
        <w:rPr>
          <w:rFonts w:ascii="Times New Roman" w:hAnsi="Times New Roman" w:cs="Times New Roman" w:hint="eastAsia"/>
          <w:sz w:val="21"/>
          <w:szCs w:val="21"/>
        </w:rPr>
        <w:t>]</w:t>
      </w:r>
    </w:p>
    <w:p w14:paraId="3511CF50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2212BEC9" w14:textId="77777777" w:rsidR="0092499E" w:rsidRDefault="0092499E" w:rsidP="00DB1321">
      <w:pPr>
        <w:spacing w:line="30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074AFC0B" w14:textId="40CB2F08" w:rsidR="00292C48" w:rsidDel="00B47C11" w:rsidRDefault="00292C48" w:rsidP="00B47C11">
      <w:pPr>
        <w:spacing w:line="300" w:lineRule="exact"/>
        <w:jc w:val="left"/>
        <w:rPr>
          <w:del w:id="6" w:author="Huang Ruiyan" w:date="2020-02-14T22:33:00Z"/>
          <w:rFonts w:ascii="Arial" w:eastAsia="Times New Roman" w:hAnsi="Arial" w:cs="Arial"/>
          <w:color w:val="DFDEDE"/>
          <w:kern w:val="0"/>
          <w:sz w:val="18"/>
          <w:szCs w:val="18"/>
          <w:shd w:val="clear" w:color="auto" w:fill="2C2E30"/>
          <w:lang w:val="en-CA"/>
        </w:rPr>
      </w:pPr>
      <w:r w:rsidRPr="000F691D">
        <w:rPr>
          <w:rFonts w:ascii="Times New Roman" w:hAnsi="Times New Roman" w:cs="Times New Roman" w:hint="eastAsia"/>
          <w:b/>
          <w:sz w:val="21"/>
          <w:szCs w:val="21"/>
        </w:rPr>
        <w:t xml:space="preserve">What do you hope to accomplish during the program? What do you hope to gain from this </w:t>
      </w:r>
      <w:r w:rsidRPr="000F691D">
        <w:rPr>
          <w:rFonts w:ascii="Times New Roman" w:hAnsi="Times New Roman" w:cs="Times New Roman"/>
          <w:b/>
          <w:sz w:val="21"/>
          <w:szCs w:val="21"/>
        </w:rPr>
        <w:t>experience</w:t>
      </w:r>
      <w:r w:rsidRPr="000F691D">
        <w:rPr>
          <w:rFonts w:ascii="Times New Roman" w:hAnsi="Times New Roman" w:cs="Times New Roman" w:hint="eastAsia"/>
          <w:b/>
          <w:sz w:val="21"/>
          <w:szCs w:val="21"/>
        </w:rPr>
        <w:t>? [Please do not exceed 100 words]</w:t>
      </w:r>
    </w:p>
    <w:p w14:paraId="03D24530" w14:textId="77777777" w:rsidR="00B47C11" w:rsidRDefault="00B47C11" w:rsidP="00DB1321">
      <w:pPr>
        <w:spacing w:line="300" w:lineRule="exact"/>
        <w:jc w:val="left"/>
        <w:rPr>
          <w:ins w:id="7" w:author="Huang Ruiyan" w:date="2020-02-14T22:33:00Z"/>
          <w:rFonts w:ascii="Times New Roman" w:hAnsi="Times New Roman" w:cs="Times New Roman"/>
          <w:b/>
          <w:sz w:val="21"/>
          <w:szCs w:val="21"/>
        </w:rPr>
      </w:pPr>
    </w:p>
    <w:p w14:paraId="063D2EC0" w14:textId="44AFF6D6" w:rsidR="00B47C11" w:rsidRPr="00B47C11" w:rsidRDefault="00B47C11" w:rsidP="00B47C11">
      <w:pPr>
        <w:spacing w:line="300" w:lineRule="exact"/>
        <w:jc w:val="left"/>
        <w:rPr>
          <w:ins w:id="8" w:author="Huang Ruiyan" w:date="2020-02-14T22:32:00Z"/>
          <w:rFonts w:ascii="Times New Roman" w:eastAsia="Times New Roman" w:hAnsi="Times New Roman" w:cs="Times New Roman"/>
          <w:kern w:val="0"/>
          <w:lang w:val="en-CA"/>
        </w:rPr>
        <w:pPrChange w:id="9" w:author="Huang Ruiyan" w:date="2020-02-14T22:33:00Z">
          <w:pPr>
            <w:widowControl/>
            <w:jc w:val="left"/>
          </w:pPr>
        </w:pPrChange>
      </w:pPr>
    </w:p>
    <w:p w14:paraId="20BB7EF2" w14:textId="7AC6ED89" w:rsidR="00630B11" w:rsidRDefault="00B47C11" w:rsidP="00DB1321">
      <w:pPr>
        <w:spacing w:line="300" w:lineRule="exact"/>
        <w:jc w:val="left"/>
        <w:rPr>
          <w:ins w:id="10" w:author="Huang Ruiyan" w:date="2020-02-14T22:11:00Z"/>
          <w:rFonts w:ascii="Times New Roman" w:hAnsi="Times New Roman" w:cs="Times New Roman"/>
          <w:b/>
          <w:sz w:val="21"/>
          <w:szCs w:val="21"/>
        </w:rPr>
      </w:pPr>
      <w:ins w:id="11" w:author="Huang Ruiyan" w:date="2020-02-14T22:30:00Z">
        <w:r>
          <w:rPr>
            <w:rFonts w:ascii="Times New Roman" w:hAnsi="Times New Roman" w:cs="Times New Roman"/>
            <w:b/>
            <w:sz w:val="21"/>
            <w:szCs w:val="21"/>
          </w:rPr>
          <w:t>With the sun</w:t>
        </w:r>
      </w:ins>
      <w:ins w:id="12" w:author="Huang Ruiyan" w:date="2020-02-14T22:33:00Z">
        <w:r>
          <w:rPr>
            <w:rFonts w:ascii="Times New Roman" w:hAnsi="Times New Roman" w:cs="Times New Roman"/>
            <w:b/>
            <w:sz w:val="21"/>
            <w:szCs w:val="21"/>
          </w:rPr>
          <w:t>beam passing through the window</w:t>
        </w:r>
      </w:ins>
      <w:ins w:id="13" w:author="Huang Ruiyan" w:date="2020-02-14T22:50:00Z">
        <w:r w:rsidR="00236F6C">
          <w:rPr>
            <w:rFonts w:ascii="Times New Roman" w:hAnsi="Times New Roman" w:cs="Times New Roman"/>
            <w:b/>
            <w:sz w:val="21"/>
            <w:szCs w:val="21"/>
          </w:rPr>
          <w:t xml:space="preserve"> of the studio</w:t>
        </w:r>
      </w:ins>
      <w:ins w:id="14" w:author="Huang Ruiyan" w:date="2020-02-14T22:33:00Z">
        <w:r>
          <w:rPr>
            <w:rFonts w:ascii="Times New Roman" w:hAnsi="Times New Roman" w:cs="Times New Roman"/>
            <w:b/>
            <w:sz w:val="21"/>
            <w:szCs w:val="21"/>
          </w:rPr>
          <w:t xml:space="preserve">, </w:t>
        </w:r>
      </w:ins>
      <w:ins w:id="15" w:author="Huang Ruiyan" w:date="2020-02-14T22:47:00Z">
        <w:r w:rsidR="00236F6C">
          <w:rPr>
            <w:rFonts w:ascii="Times New Roman" w:hAnsi="Times New Roman" w:cs="Times New Roman"/>
            <w:b/>
            <w:sz w:val="21"/>
            <w:szCs w:val="21"/>
          </w:rPr>
          <w:t>reflecting off</w:t>
        </w:r>
      </w:ins>
      <w:ins w:id="16" w:author="Huang Ruiyan" w:date="2020-02-14T22:35:00Z">
        <w:r>
          <w:rPr>
            <w:rFonts w:ascii="Times New Roman" w:hAnsi="Times New Roman" w:cs="Times New Roman"/>
            <w:b/>
            <w:sz w:val="21"/>
            <w:szCs w:val="21"/>
          </w:rPr>
          <w:t xml:space="preserve"> the </w:t>
        </w:r>
      </w:ins>
      <w:ins w:id="17" w:author="Huang Ruiyan" w:date="2020-02-14T22:34:00Z">
        <w:r>
          <w:rPr>
            <w:rFonts w:ascii="Times New Roman" w:hAnsi="Times New Roman" w:cs="Times New Roman"/>
            <w:b/>
            <w:sz w:val="21"/>
            <w:szCs w:val="21"/>
          </w:rPr>
          <w:t xml:space="preserve">model of </w:t>
        </w:r>
        <w:proofErr w:type="spellStart"/>
        <w:r>
          <w:rPr>
            <w:rFonts w:ascii="Times New Roman" w:hAnsi="Times New Roman" w:cs="Times New Roman"/>
            <w:b/>
            <w:sz w:val="21"/>
            <w:szCs w:val="21"/>
          </w:rPr>
          <w:t>Rheotomic</w:t>
        </w:r>
        <w:proofErr w:type="spellEnd"/>
        <w:r>
          <w:rPr>
            <w:rFonts w:ascii="Times New Roman" w:hAnsi="Times New Roman" w:cs="Times New Roman"/>
            <w:b/>
            <w:sz w:val="21"/>
            <w:szCs w:val="21"/>
          </w:rPr>
          <w:t xml:space="preserve"> </w:t>
        </w:r>
      </w:ins>
      <w:ins w:id="18" w:author="Huang Ruiyan" w:date="2020-02-14T22:47:00Z">
        <w:r w:rsidR="00236F6C">
          <w:rPr>
            <w:rFonts w:ascii="Times New Roman" w:hAnsi="Times New Roman" w:cs="Times New Roman"/>
            <w:b/>
            <w:sz w:val="21"/>
            <w:szCs w:val="21"/>
          </w:rPr>
          <w:t>surface</w:t>
        </w:r>
      </w:ins>
      <w:ins w:id="19" w:author="Huang Ruiyan" w:date="2020-02-14T22:34:00Z">
        <w:r>
          <w:rPr>
            <w:rFonts w:ascii="Times New Roman" w:hAnsi="Times New Roman" w:cs="Times New Roman"/>
            <w:b/>
            <w:sz w:val="21"/>
            <w:szCs w:val="21"/>
          </w:rPr>
          <w:t xml:space="preserve"> </w:t>
        </w:r>
      </w:ins>
      <w:ins w:id="20" w:author="Huang Ruiyan" w:date="2020-02-14T22:35:00Z">
        <w:r>
          <w:rPr>
            <w:rFonts w:ascii="Times New Roman" w:hAnsi="Times New Roman" w:cs="Times New Roman"/>
            <w:b/>
            <w:sz w:val="21"/>
            <w:szCs w:val="21"/>
          </w:rPr>
          <w:t xml:space="preserve">in front of me. </w:t>
        </w:r>
      </w:ins>
      <w:ins w:id="21" w:author="Huang Ruiyan" w:date="2020-02-14T22:48:00Z">
        <w:r w:rsidR="00236F6C">
          <w:rPr>
            <w:rFonts w:ascii="Times New Roman" w:hAnsi="Times New Roman" w:cs="Times New Roman"/>
            <w:b/>
            <w:sz w:val="21"/>
            <w:szCs w:val="21"/>
          </w:rPr>
          <w:t xml:space="preserve">The texture </w:t>
        </w:r>
      </w:ins>
      <w:ins w:id="22" w:author="Huang Ruiyan" w:date="2020-02-14T22:50:00Z">
        <w:r w:rsidR="00236F6C">
          <w:rPr>
            <w:rFonts w:ascii="Times New Roman" w:hAnsi="Times New Roman" w:cs="Times New Roman"/>
            <w:b/>
            <w:sz w:val="21"/>
            <w:szCs w:val="21"/>
          </w:rPr>
          <w:t xml:space="preserve">makes it </w:t>
        </w:r>
      </w:ins>
      <w:ins w:id="23" w:author="Huang Ruiyan" w:date="2020-02-14T22:33:00Z">
        <w:r>
          <w:rPr>
            <w:rFonts w:ascii="Times New Roman" w:hAnsi="Times New Roman" w:cs="Times New Roman"/>
            <w:b/>
            <w:sz w:val="21"/>
            <w:szCs w:val="21"/>
          </w:rPr>
          <w:t>shin</w:t>
        </w:r>
      </w:ins>
      <w:ins w:id="24" w:author="Huang Ruiyan" w:date="2020-02-14T22:50:00Z">
        <w:r w:rsidR="00236F6C">
          <w:rPr>
            <w:rFonts w:ascii="Times New Roman" w:hAnsi="Times New Roman" w:cs="Times New Roman"/>
            <w:b/>
            <w:sz w:val="21"/>
            <w:szCs w:val="21"/>
          </w:rPr>
          <w:t xml:space="preserve">e </w:t>
        </w:r>
      </w:ins>
      <w:ins w:id="25" w:author="Huang Ruiyan" w:date="2020-02-14T22:33:00Z">
        <w:r>
          <w:rPr>
            <w:rFonts w:ascii="Times New Roman" w:hAnsi="Times New Roman" w:cs="Times New Roman"/>
            <w:b/>
            <w:sz w:val="21"/>
            <w:szCs w:val="21"/>
          </w:rPr>
          <w:t xml:space="preserve">like gold. </w:t>
        </w:r>
      </w:ins>
    </w:p>
    <w:p w14:paraId="7944BBEF" w14:textId="49CA25A7" w:rsidR="00630B11" w:rsidRDefault="00236F6C" w:rsidP="00DB1321">
      <w:pPr>
        <w:spacing w:line="300" w:lineRule="exact"/>
        <w:jc w:val="left"/>
        <w:rPr>
          <w:ins w:id="26" w:author="Huang Ruiyan" w:date="2020-02-14T22:13:00Z"/>
          <w:rFonts w:ascii="Times New Roman" w:hAnsi="Times New Roman" w:cs="Times New Roman"/>
          <w:b/>
          <w:sz w:val="21"/>
          <w:szCs w:val="21"/>
        </w:rPr>
      </w:pPr>
      <w:ins w:id="27" w:author="Huang Ruiyan" w:date="2020-02-14T22:50:00Z">
        <w:r>
          <w:rPr>
            <w:rFonts w:ascii="Times New Roman" w:hAnsi="Times New Roman" w:cs="Times New Roman"/>
            <w:b/>
            <w:sz w:val="21"/>
            <w:szCs w:val="21"/>
          </w:rPr>
          <w:t xml:space="preserve">I always dream about an </w:t>
        </w:r>
      </w:ins>
      <w:ins w:id="28" w:author="Huang Ruiyan" w:date="2020-02-14T22:51:00Z">
        <w:r>
          <w:rPr>
            <w:rFonts w:ascii="Times New Roman" w:hAnsi="Times New Roman" w:cs="Times New Roman"/>
            <w:b/>
            <w:sz w:val="21"/>
            <w:szCs w:val="21"/>
          </w:rPr>
          <w:t xml:space="preserve">opportunity like that, to fulfill my dream of creating </w:t>
        </w:r>
      </w:ins>
      <w:ins w:id="29" w:author="Huang Ruiyan" w:date="2020-02-14T22:52:00Z">
        <w:r>
          <w:rPr>
            <w:rFonts w:ascii="Times New Roman" w:hAnsi="Times New Roman" w:cs="Times New Roman"/>
            <w:b/>
            <w:sz w:val="21"/>
            <w:szCs w:val="21"/>
          </w:rPr>
          <w:t xml:space="preserve">something of my own. That is </w:t>
        </w:r>
      </w:ins>
      <w:ins w:id="30" w:author="Huang Ruiyan" w:date="2020-02-14T22:53:00Z">
        <w:r>
          <w:rPr>
            <w:rFonts w:ascii="Times New Roman" w:hAnsi="Times New Roman" w:cs="Times New Roman"/>
            <w:b/>
            <w:sz w:val="21"/>
            <w:szCs w:val="21"/>
          </w:rPr>
          <w:t>exactly</w:t>
        </w:r>
      </w:ins>
      <w:ins w:id="31" w:author="Huang Ruiyan" w:date="2020-02-14T22:52:00Z">
        <w:r>
          <w:rPr>
            <w:rFonts w:ascii="Times New Roman" w:hAnsi="Times New Roman" w:cs="Times New Roman"/>
            <w:b/>
            <w:sz w:val="21"/>
            <w:szCs w:val="21"/>
          </w:rPr>
          <w:t xml:space="preserve"> what </w:t>
        </w:r>
      </w:ins>
      <w:ins w:id="32" w:author="Huang Ruiyan" w:date="2020-02-14T22:54:00Z">
        <w:r>
          <w:rPr>
            <w:rFonts w:ascii="Times New Roman" w:hAnsi="Times New Roman" w:cs="Times New Roman"/>
            <w:b/>
            <w:sz w:val="21"/>
            <w:szCs w:val="21"/>
          </w:rPr>
          <w:t xml:space="preserve">I could </w:t>
        </w:r>
      </w:ins>
      <w:ins w:id="33" w:author="Huang Ruiyan" w:date="2020-02-14T22:55:00Z">
        <w:r>
          <w:rPr>
            <w:rFonts w:ascii="Times New Roman" w:hAnsi="Times New Roman" w:cs="Times New Roman"/>
            <w:b/>
            <w:sz w:val="21"/>
            <w:szCs w:val="21"/>
          </w:rPr>
          <w:t xml:space="preserve">accomplish here, at </w:t>
        </w:r>
      </w:ins>
      <w:ins w:id="34" w:author="Huang Ruiyan" w:date="2020-02-14T22:11:00Z">
        <w:r w:rsidR="00630B11">
          <w:rPr>
            <w:rFonts w:ascii="Times New Roman" w:hAnsi="Times New Roman" w:cs="Times New Roman"/>
            <w:b/>
            <w:sz w:val="21"/>
            <w:szCs w:val="21"/>
          </w:rPr>
          <w:t>Architecture Summer Program at Pen</w:t>
        </w:r>
      </w:ins>
      <w:ins w:id="35" w:author="Huang Ruiyan" w:date="2020-02-14T22:55:00Z">
        <w:r>
          <w:rPr>
            <w:rFonts w:ascii="Times New Roman" w:hAnsi="Times New Roman" w:cs="Times New Roman"/>
            <w:b/>
            <w:sz w:val="21"/>
            <w:szCs w:val="21"/>
          </w:rPr>
          <w:t>n</w:t>
        </w:r>
      </w:ins>
      <w:ins w:id="36" w:author="Huang Ruiyan" w:date="2020-02-14T22:53:00Z">
        <w:r>
          <w:rPr>
            <w:rFonts w:ascii="Times New Roman" w:hAnsi="Times New Roman" w:cs="Times New Roman"/>
            <w:b/>
            <w:sz w:val="21"/>
            <w:szCs w:val="21"/>
          </w:rPr>
          <w:t>. A</w:t>
        </w:r>
      </w:ins>
      <w:ins w:id="37" w:author="Huang Ruiyan" w:date="2020-02-14T22:13:00Z">
        <w:r w:rsidR="00630B11">
          <w:rPr>
            <w:rFonts w:ascii="Times New Roman" w:hAnsi="Times New Roman" w:cs="Times New Roman"/>
            <w:b/>
            <w:sz w:val="21"/>
            <w:szCs w:val="21"/>
          </w:rPr>
          <w:t xml:space="preserve"> working studio of my own,</w:t>
        </w:r>
      </w:ins>
      <w:ins w:id="38" w:author="Huang Ruiyan" w:date="2020-02-14T22:53:00Z">
        <w:r>
          <w:rPr>
            <w:rFonts w:ascii="Times New Roman" w:hAnsi="Times New Roman" w:cs="Times New Roman"/>
            <w:b/>
            <w:sz w:val="21"/>
            <w:szCs w:val="21"/>
          </w:rPr>
          <w:t xml:space="preserve"> professional instructions on architecture model making</w:t>
        </w:r>
      </w:ins>
      <w:ins w:id="39" w:author="Huang Ruiyan" w:date="2020-02-14T22:12:00Z">
        <w:r w:rsidR="00630B11">
          <w:rPr>
            <w:rFonts w:ascii="Times New Roman" w:hAnsi="Times New Roman" w:cs="Times New Roman"/>
            <w:b/>
            <w:sz w:val="21"/>
            <w:szCs w:val="21"/>
          </w:rPr>
          <w:t xml:space="preserve">, </w:t>
        </w:r>
      </w:ins>
      <w:ins w:id="40" w:author="Huang Ruiyan" w:date="2020-02-14T22:54:00Z">
        <w:r>
          <w:rPr>
            <w:rFonts w:ascii="Times New Roman" w:hAnsi="Times New Roman" w:cs="Times New Roman"/>
            <w:b/>
            <w:sz w:val="21"/>
            <w:szCs w:val="21"/>
          </w:rPr>
          <w:t xml:space="preserve">free </w:t>
        </w:r>
      </w:ins>
      <w:ins w:id="41" w:author="Huang Ruiyan" w:date="2020-02-14T22:13:00Z">
        <w:r w:rsidR="00630B11">
          <w:rPr>
            <w:rFonts w:ascii="Times New Roman" w:hAnsi="Times New Roman" w:cs="Times New Roman"/>
            <w:b/>
            <w:sz w:val="21"/>
            <w:szCs w:val="21"/>
          </w:rPr>
          <w:t>experiment with</w:t>
        </w:r>
      </w:ins>
      <w:ins w:id="42" w:author="Huang Ruiyan" w:date="2020-02-14T22:56:00Z">
        <w:r>
          <w:rPr>
            <w:rFonts w:ascii="Times New Roman" w:hAnsi="Times New Roman" w:cs="Times New Roman"/>
            <w:b/>
            <w:sz w:val="21"/>
            <w:szCs w:val="21"/>
          </w:rPr>
          <w:t xml:space="preserve"> </w:t>
        </w:r>
      </w:ins>
      <w:ins w:id="43" w:author="Huang Ruiyan" w:date="2020-02-14T22:59:00Z">
        <w:r w:rsidR="002D7EE0">
          <w:rPr>
            <w:rFonts w:ascii="Times New Roman" w:hAnsi="Times New Roman" w:cs="Times New Roman"/>
            <w:b/>
            <w:sz w:val="21"/>
            <w:szCs w:val="21"/>
          </w:rPr>
          <w:t>all sorts of imaginations, and a final product to show at an exhibit</w:t>
        </w:r>
      </w:ins>
      <w:ins w:id="44" w:author="Huang Ruiyan" w:date="2020-02-14T22:13:00Z">
        <w:r w:rsidR="00630B11">
          <w:rPr>
            <w:rFonts w:ascii="Times New Roman" w:hAnsi="Times New Roman" w:cs="Times New Roman"/>
            <w:b/>
            <w:sz w:val="21"/>
            <w:szCs w:val="21"/>
          </w:rPr>
          <w:t xml:space="preserve">. </w:t>
        </w:r>
      </w:ins>
    </w:p>
    <w:p w14:paraId="4867BBD2" w14:textId="484FA60D" w:rsidR="00630B11" w:rsidRDefault="00630B11" w:rsidP="00DB1321">
      <w:pPr>
        <w:spacing w:line="300" w:lineRule="exact"/>
        <w:jc w:val="left"/>
        <w:rPr>
          <w:ins w:id="45" w:author="Huang Ruiyan" w:date="2020-02-14T22:11:00Z"/>
          <w:rFonts w:ascii="Times New Roman" w:hAnsi="Times New Roman" w:cs="Times New Roman"/>
          <w:b/>
          <w:sz w:val="21"/>
          <w:szCs w:val="21"/>
        </w:rPr>
      </w:pPr>
      <w:ins w:id="46" w:author="Huang Ruiyan" w:date="2020-02-14T22:13:00Z">
        <w:r>
          <w:rPr>
            <w:rFonts w:ascii="Times New Roman" w:hAnsi="Times New Roman" w:cs="Times New Roman"/>
            <w:b/>
            <w:sz w:val="21"/>
            <w:szCs w:val="21"/>
          </w:rPr>
          <w:t xml:space="preserve">I would also love to </w:t>
        </w:r>
      </w:ins>
      <w:ins w:id="47" w:author="Huang Ruiyan" w:date="2020-02-14T22:14:00Z">
        <w:r>
          <w:rPr>
            <w:rFonts w:ascii="Times New Roman" w:hAnsi="Times New Roman" w:cs="Times New Roman"/>
            <w:b/>
            <w:sz w:val="21"/>
            <w:szCs w:val="21"/>
          </w:rPr>
          <w:t>tour around Pennsylvania, to see</w:t>
        </w:r>
      </w:ins>
      <w:ins w:id="48" w:author="Huang Ruiyan" w:date="2020-02-14T23:00:00Z">
        <w:r w:rsidR="002D7EE0">
          <w:rPr>
            <w:rFonts w:ascii="Times New Roman" w:hAnsi="Times New Roman" w:cs="Times New Roman"/>
            <w:b/>
            <w:sz w:val="21"/>
            <w:szCs w:val="21"/>
          </w:rPr>
          <w:t xml:space="preserve"> its unique architectural styles and city planning, e</w:t>
        </w:r>
      </w:ins>
      <w:ins w:id="49" w:author="Huang Ruiyan" w:date="2020-02-14T23:01:00Z">
        <w:r w:rsidR="002D7EE0">
          <w:rPr>
            <w:rFonts w:ascii="Times New Roman" w:hAnsi="Times New Roman" w:cs="Times New Roman"/>
            <w:b/>
            <w:sz w:val="21"/>
            <w:szCs w:val="21"/>
          </w:rPr>
          <w:t>speciall</w:t>
        </w:r>
        <w:bookmarkStart w:id="50" w:name="_GoBack"/>
        <w:bookmarkEnd w:id="50"/>
        <w:r w:rsidR="002D7EE0">
          <w:rPr>
            <w:rFonts w:ascii="Times New Roman" w:hAnsi="Times New Roman" w:cs="Times New Roman"/>
            <w:b/>
            <w:sz w:val="21"/>
            <w:szCs w:val="21"/>
          </w:rPr>
          <w:t>y</w:t>
        </w:r>
      </w:ins>
      <w:ins w:id="51" w:author="Huang Ruiyan" w:date="2020-02-14T22:14:00Z">
        <w:r>
          <w:rPr>
            <w:rFonts w:ascii="Times New Roman" w:hAnsi="Times New Roman" w:cs="Times New Roman"/>
            <w:b/>
            <w:sz w:val="21"/>
            <w:szCs w:val="21"/>
          </w:rPr>
          <w:t xml:space="preserve"> Wright’s famous Fallingwater with my own eyes. </w:t>
        </w:r>
      </w:ins>
    </w:p>
    <w:p w14:paraId="2136D33B" w14:textId="65A574D2" w:rsidR="00292C48" w:rsidDel="00E938B4" w:rsidRDefault="00292C48" w:rsidP="00DB1321">
      <w:pPr>
        <w:spacing w:line="300" w:lineRule="exact"/>
        <w:jc w:val="left"/>
        <w:rPr>
          <w:del w:id="52" w:author="Huang Ruiyan" w:date="2020-02-14T22:02:00Z"/>
          <w:rFonts w:ascii="Times New Roman" w:hAnsi="Times New Roman" w:cs="Times New Roman"/>
          <w:b/>
          <w:sz w:val="21"/>
          <w:szCs w:val="21"/>
        </w:rPr>
      </w:pPr>
    </w:p>
    <w:p w14:paraId="02233A1E" w14:textId="77777777" w:rsidR="00E938B4" w:rsidRDefault="00E938B4" w:rsidP="00DB1321">
      <w:pPr>
        <w:spacing w:line="300" w:lineRule="exact"/>
        <w:jc w:val="left"/>
        <w:rPr>
          <w:ins w:id="53" w:author="Huang Ruiyan" w:date="2020-02-14T22:02:00Z"/>
          <w:rFonts w:ascii="Times New Roman" w:hAnsi="Times New Roman" w:cs="Times New Roman" w:hint="eastAsia"/>
          <w:b/>
          <w:sz w:val="21"/>
          <w:szCs w:val="21"/>
        </w:rPr>
      </w:pPr>
    </w:p>
    <w:p w14:paraId="2AF98E85" w14:textId="15B79321" w:rsidR="00292C48" w:rsidRDefault="00292C48" w:rsidP="00DB1321">
      <w:pPr>
        <w:spacing w:line="300" w:lineRule="exact"/>
        <w:jc w:val="left"/>
        <w:rPr>
          <w:rFonts w:ascii="Times New Roman" w:hAnsi="Times New Roman" w:cs="Times New Roman" w:hint="eastAsia"/>
          <w:b/>
          <w:sz w:val="21"/>
          <w:szCs w:val="21"/>
        </w:rPr>
      </w:pPr>
    </w:p>
    <w:p w14:paraId="3CA8C4AA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4F524F95" w14:textId="23C3D61B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lastRenderedPageBreak/>
        <w:t>List any academic, community, or athletic honors or awards:</w:t>
      </w:r>
    </w:p>
    <w:p w14:paraId="049B8059" w14:textId="2370BFC5" w:rsidR="007F37E5" w:rsidDel="002E40CA" w:rsidRDefault="00AA76FB" w:rsidP="002E40CA">
      <w:pPr>
        <w:pStyle w:val="ListParagraph"/>
        <w:numPr>
          <w:ilvl w:val="0"/>
          <w:numId w:val="1"/>
        </w:numPr>
        <w:ind w:firstLineChars="0"/>
        <w:rPr>
          <w:del w:id="54" w:author="Huang Ruiyan" w:date="2020-02-14T19:39:00Z"/>
          <w:rFonts w:ascii="Times New Roman" w:hAnsi="Times New Roman" w:cs="Times New Roman"/>
          <w:sz w:val="21"/>
          <w:szCs w:val="21"/>
        </w:rPr>
      </w:pPr>
      <w:r w:rsidRPr="00B166C8">
        <w:rPr>
          <w:rFonts w:ascii="Times New Roman" w:hAnsi="Times New Roman" w:cs="Times New Roman"/>
          <w:sz w:val="21"/>
          <w:szCs w:val="21"/>
        </w:rPr>
        <w:t xml:space="preserve">Meritorious Award, 22nd Annual </w:t>
      </w:r>
      <w:r w:rsidR="007F37E5" w:rsidRPr="00B166C8">
        <w:rPr>
          <w:rFonts w:ascii="Times New Roman" w:hAnsi="Times New Roman" w:cs="Times New Roman"/>
          <w:sz w:val="21"/>
          <w:szCs w:val="21"/>
        </w:rPr>
        <w:t>High School Mathematical Contest in Modeling (HiMCM)</w:t>
      </w:r>
      <w:r w:rsidR="00B166C8" w:rsidRPr="00B166C8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="00B166C8" w:rsidRPr="00B166C8">
        <w:rPr>
          <w:rFonts w:ascii="Times New Roman" w:hAnsi="Times New Roman" w:cs="Times New Roman"/>
          <w:sz w:val="21"/>
          <w:szCs w:val="21"/>
        </w:rPr>
        <w:t>2019</w:t>
      </w:r>
    </w:p>
    <w:p w14:paraId="3779A629" w14:textId="77777777" w:rsidR="002E40CA" w:rsidRPr="00B166C8" w:rsidRDefault="002E40CA" w:rsidP="00B166C8">
      <w:pPr>
        <w:pStyle w:val="ListParagraph"/>
        <w:numPr>
          <w:ilvl w:val="0"/>
          <w:numId w:val="1"/>
        </w:numPr>
        <w:ind w:firstLineChars="0"/>
        <w:rPr>
          <w:ins w:id="55" w:author="Huang Ruiyan" w:date="2020-02-14T19:39:00Z"/>
          <w:rFonts w:ascii="Times New Roman" w:hAnsi="Times New Roman" w:cs="Times New Roman"/>
          <w:sz w:val="21"/>
          <w:szCs w:val="21"/>
        </w:rPr>
      </w:pPr>
    </w:p>
    <w:p w14:paraId="5C554D9A" w14:textId="77777777" w:rsidR="002E40CA" w:rsidRDefault="002E40CA" w:rsidP="002E40CA">
      <w:pPr>
        <w:widowControl/>
        <w:numPr>
          <w:ilvl w:val="0"/>
          <w:numId w:val="1"/>
        </w:numPr>
        <w:tabs>
          <w:tab w:val="left" w:pos="20"/>
        </w:tabs>
        <w:autoSpaceDE w:val="0"/>
        <w:autoSpaceDN w:val="0"/>
        <w:adjustRightInd w:val="0"/>
        <w:spacing w:line="300" w:lineRule="exact"/>
        <w:rPr>
          <w:ins w:id="56" w:author="Huang Ruiyan" w:date="2020-02-14T19:39:00Z"/>
          <w:rFonts w:ascii="Times New Roman" w:hAnsi="Times New Roman" w:cs="Times New Roman"/>
          <w:color w:val="000000"/>
          <w:kern w:val="0"/>
          <w:sz w:val="21"/>
          <w:szCs w:val="21"/>
        </w:rPr>
      </w:pPr>
      <w:ins w:id="57" w:author="Huang Ruiyan" w:date="2020-02-14T19:39:00Z">
        <w:r>
          <w:rPr>
            <w:rFonts w:ascii="Times New Roman" w:hAnsi="Times New Roman" w:cs="Times New Roman"/>
            <w:color w:val="000000"/>
            <w:kern w:val="0"/>
            <w:sz w:val="21"/>
            <w:szCs w:val="21"/>
          </w:rPr>
          <w:t>Honor Roll in BC, Canadian Open Mathematics Challenge, qualified to participate in CMO (Canadian Mathematical Olympiad), 11/2019</w:t>
        </w:r>
      </w:ins>
    </w:p>
    <w:p w14:paraId="4F8EE7AF" w14:textId="77777777" w:rsidR="002E40CA" w:rsidRDefault="002E40CA" w:rsidP="002E40CA">
      <w:pPr>
        <w:pStyle w:val="ListParagraph"/>
        <w:numPr>
          <w:ilvl w:val="0"/>
          <w:numId w:val="1"/>
        </w:numPr>
        <w:spacing w:line="280" w:lineRule="exact"/>
        <w:ind w:firstLineChars="0"/>
        <w:rPr>
          <w:ins w:id="58" w:author="Huang Ruiyan" w:date="2020-02-14T19:39:00Z"/>
          <w:rFonts w:ascii="Times New Roman" w:hAnsi="Times New Roman" w:cs="Times New Roman"/>
          <w:sz w:val="21"/>
          <w:szCs w:val="21"/>
        </w:rPr>
      </w:pPr>
      <w:ins w:id="59" w:author="Huang Ruiyan" w:date="2020-02-14T19:39:00Z">
        <w:r w:rsidRPr="005A16A5">
          <w:rPr>
            <w:rFonts w:ascii="Times New Roman" w:hAnsi="Times New Roman" w:cs="Times New Roman"/>
            <w:sz w:val="21"/>
            <w:szCs w:val="21"/>
          </w:rPr>
          <w:t>Top 5%, Euclid Contest, The CENTER for</w:t>
        </w:r>
        <w:r>
          <w:rPr>
            <w:rFonts w:ascii="Times New Roman" w:hAnsi="Times New Roman" w:cs="Times New Roman"/>
            <w:sz w:val="21"/>
            <w:szCs w:val="21"/>
          </w:rPr>
          <w:t xml:space="preserve"> EDUCATION in MATHEMATIC</w:t>
        </w:r>
        <w:r w:rsidRPr="005A16A5">
          <w:rPr>
            <w:rFonts w:ascii="Times New Roman" w:hAnsi="Times New Roman" w:cs="Times New Roman"/>
            <w:sz w:val="21"/>
            <w:szCs w:val="21"/>
          </w:rPr>
          <w:t>S and COMPUTING, University of Waterloo, 05/2019</w:t>
        </w:r>
      </w:ins>
    </w:p>
    <w:p w14:paraId="385AFD24" w14:textId="77777777" w:rsidR="002E40CA" w:rsidRDefault="002E40CA" w:rsidP="002E40CA">
      <w:pPr>
        <w:pStyle w:val="ListParagraph"/>
        <w:numPr>
          <w:ilvl w:val="0"/>
          <w:numId w:val="1"/>
        </w:numPr>
        <w:spacing w:line="280" w:lineRule="exact"/>
        <w:ind w:firstLineChars="0"/>
        <w:rPr>
          <w:ins w:id="60" w:author="Huang Ruiyan" w:date="2020-02-14T19:39:00Z"/>
          <w:rFonts w:ascii="Times New Roman" w:hAnsi="Times New Roman" w:cs="Times New Roman"/>
          <w:sz w:val="21"/>
          <w:szCs w:val="21"/>
        </w:rPr>
      </w:pPr>
      <w:ins w:id="61" w:author="Huang Ruiyan" w:date="2020-02-14T19:39:00Z">
        <w:r w:rsidRPr="005A16A5">
          <w:rPr>
            <w:rFonts w:ascii="Times New Roman" w:hAnsi="Times New Roman" w:cs="Times New Roman"/>
            <w:sz w:val="21"/>
            <w:szCs w:val="21"/>
          </w:rPr>
          <w:t>Second Prize, CHINA THINKS BIG National Final, 03/2019</w:t>
        </w:r>
      </w:ins>
    </w:p>
    <w:p w14:paraId="15AE1C62" w14:textId="77777777" w:rsidR="002E40CA" w:rsidRDefault="002E40CA" w:rsidP="002E40CA">
      <w:pPr>
        <w:pStyle w:val="ListParagraph"/>
        <w:numPr>
          <w:ilvl w:val="0"/>
          <w:numId w:val="1"/>
        </w:numPr>
        <w:spacing w:line="280" w:lineRule="exact"/>
        <w:ind w:firstLineChars="0"/>
        <w:rPr>
          <w:ins w:id="62" w:author="Huang Ruiyan" w:date="2020-02-14T19:39:00Z"/>
          <w:rFonts w:ascii="Times New Roman" w:hAnsi="Times New Roman" w:cs="Times New Roman"/>
          <w:sz w:val="21"/>
          <w:szCs w:val="21"/>
        </w:rPr>
      </w:pPr>
      <w:ins w:id="63" w:author="Huang Ruiyan" w:date="2020-02-14T19:39:00Z">
        <w:r w:rsidRPr="005A16A5">
          <w:rPr>
            <w:rFonts w:ascii="Times New Roman" w:hAnsi="Times New Roman" w:cs="Times New Roman"/>
            <w:sz w:val="21"/>
            <w:szCs w:val="21"/>
          </w:rPr>
          <w:t>Third Prize, Columbia University Social Science Research Workshop, Columbia INCITE, 2019</w:t>
        </w:r>
      </w:ins>
    </w:p>
    <w:p w14:paraId="538387F5" w14:textId="77777777" w:rsidR="002E40CA" w:rsidRDefault="002E40CA" w:rsidP="002E40CA">
      <w:pPr>
        <w:pStyle w:val="ListParagraph"/>
        <w:numPr>
          <w:ilvl w:val="0"/>
          <w:numId w:val="1"/>
        </w:numPr>
        <w:spacing w:line="280" w:lineRule="exact"/>
        <w:ind w:firstLineChars="0"/>
        <w:rPr>
          <w:ins w:id="64" w:author="Huang Ruiyan" w:date="2020-02-14T19:39:00Z"/>
          <w:rFonts w:ascii="Times New Roman" w:hAnsi="Times New Roman" w:cs="Times New Roman"/>
          <w:sz w:val="21"/>
          <w:szCs w:val="21"/>
        </w:rPr>
      </w:pPr>
      <w:ins w:id="65" w:author="Huang Ruiyan" w:date="2020-02-14T19:39:00Z">
        <w:r w:rsidRPr="005A16A5">
          <w:rPr>
            <w:rFonts w:ascii="Times New Roman" w:hAnsi="Times New Roman" w:cs="Times New Roman"/>
            <w:sz w:val="21"/>
            <w:szCs w:val="21"/>
          </w:rPr>
          <w:t>First Prize (China), Math League, qualified for US Final (at Stanford) and its Math Camp (co-held by the Departments of Mathematics of Princeton University, Columbia University, and Williams College), 2018</w:t>
        </w:r>
      </w:ins>
    </w:p>
    <w:p w14:paraId="7803B038" w14:textId="77777777" w:rsidR="002E40CA" w:rsidRDefault="002E40CA" w:rsidP="002E40CA">
      <w:pPr>
        <w:pStyle w:val="ListParagraph"/>
        <w:numPr>
          <w:ilvl w:val="0"/>
          <w:numId w:val="1"/>
        </w:numPr>
        <w:spacing w:line="280" w:lineRule="exact"/>
        <w:ind w:firstLineChars="0"/>
        <w:rPr>
          <w:ins w:id="66" w:author="Huang Ruiyan" w:date="2020-02-14T19:39:00Z"/>
          <w:rFonts w:ascii="Times New Roman" w:hAnsi="Times New Roman" w:cs="Times New Roman"/>
          <w:sz w:val="21"/>
          <w:szCs w:val="21"/>
        </w:rPr>
      </w:pPr>
      <w:ins w:id="67" w:author="Huang Ruiyan" w:date="2020-02-14T19:39:00Z">
        <w:r w:rsidRPr="005A16A5">
          <w:rPr>
            <w:rFonts w:ascii="Times New Roman" w:hAnsi="Times New Roman" w:cs="Times New Roman"/>
            <w:sz w:val="21"/>
            <w:szCs w:val="21"/>
          </w:rPr>
          <w:t xml:space="preserve">Second </w:t>
        </w:r>
        <w:r>
          <w:rPr>
            <w:rFonts w:ascii="Times New Roman" w:hAnsi="Times New Roman" w:cs="Times New Roman"/>
            <w:sz w:val="21"/>
            <w:szCs w:val="21"/>
          </w:rPr>
          <w:t>Priz</w:t>
        </w:r>
        <w:r w:rsidRPr="005A16A5">
          <w:rPr>
            <w:rFonts w:ascii="Times New Roman" w:hAnsi="Times New Roman" w:cs="Times New Roman"/>
            <w:sz w:val="21"/>
            <w:szCs w:val="21"/>
          </w:rPr>
          <w:t>e, Jiangsu Junior High School Mathematics Competition, 2017</w:t>
        </w:r>
      </w:ins>
    </w:p>
    <w:p w14:paraId="408C5BF7" w14:textId="77777777" w:rsidR="002E40CA" w:rsidRPr="0006555E" w:rsidRDefault="002E40CA" w:rsidP="002E40CA">
      <w:pPr>
        <w:pStyle w:val="ListParagraph"/>
        <w:numPr>
          <w:ilvl w:val="0"/>
          <w:numId w:val="1"/>
        </w:numPr>
        <w:spacing w:line="280" w:lineRule="exact"/>
        <w:ind w:firstLineChars="0"/>
        <w:rPr>
          <w:ins w:id="68" w:author="Huang Ruiyan" w:date="2020-02-14T19:39:00Z"/>
          <w:rFonts w:ascii="Times New Roman" w:hAnsi="Times New Roman" w:cs="Times New Roman"/>
          <w:sz w:val="21"/>
          <w:szCs w:val="21"/>
        </w:rPr>
      </w:pPr>
      <w:ins w:id="69" w:author="Huang Ruiyan" w:date="2020-02-14T19:39:00Z">
        <w:r w:rsidRPr="005A16A5">
          <w:rPr>
            <w:rFonts w:ascii="Times New Roman" w:hAnsi="Times New Roman" w:cs="Times New Roman"/>
            <w:sz w:val="21"/>
            <w:szCs w:val="21"/>
          </w:rPr>
          <w:t>Second Place (Global Final), The Berkeley Mini Math Tournament (</w:t>
        </w:r>
        <w:proofErr w:type="spellStart"/>
        <w:r w:rsidRPr="005A16A5">
          <w:rPr>
            <w:rFonts w:ascii="Times New Roman" w:hAnsi="Times New Roman" w:cs="Times New Roman"/>
            <w:sz w:val="21"/>
            <w:szCs w:val="21"/>
          </w:rPr>
          <w:t>BmMT</w:t>
        </w:r>
        <w:proofErr w:type="spellEnd"/>
        <w:r w:rsidRPr="005A16A5">
          <w:rPr>
            <w:rFonts w:ascii="Times New Roman" w:hAnsi="Times New Roman" w:cs="Times New Roman"/>
            <w:sz w:val="21"/>
            <w:szCs w:val="21"/>
          </w:rPr>
          <w:t>), 2017</w:t>
        </w:r>
      </w:ins>
    </w:p>
    <w:p w14:paraId="318D752A" w14:textId="31603FB1" w:rsidR="00292C48" w:rsidRPr="002E40CA" w:rsidDel="002E40CA" w:rsidRDefault="00B166C8">
      <w:pPr>
        <w:spacing w:line="300" w:lineRule="exact"/>
        <w:jc w:val="left"/>
        <w:rPr>
          <w:del w:id="70" w:author="Huang Ruiyan" w:date="2020-02-14T19:39:00Z"/>
          <w:rFonts w:ascii="Times New Roman" w:hAnsi="Times New Roman" w:cs="Times New Roman"/>
          <w:sz w:val="21"/>
          <w:szCs w:val="21"/>
          <w:highlight w:val="yellow"/>
          <w:rPrChange w:id="71" w:author="Huang Ruiyan" w:date="2020-02-14T19:39:00Z">
            <w:rPr>
              <w:del w:id="72" w:author="Huang Ruiyan" w:date="2020-02-14T19:39:00Z"/>
              <w:highlight w:val="yellow"/>
            </w:rPr>
          </w:rPrChange>
        </w:rPr>
        <w:pPrChange w:id="73" w:author="Huang Ruiyan" w:date="2020-02-14T19:39:00Z">
          <w:pPr>
            <w:pStyle w:val="ListParagraph"/>
            <w:numPr>
              <w:numId w:val="1"/>
            </w:numPr>
            <w:spacing w:line="300" w:lineRule="exact"/>
            <w:ind w:left="360" w:firstLineChars="0" w:hanging="360"/>
            <w:jc w:val="left"/>
          </w:pPr>
        </w:pPrChange>
      </w:pPr>
      <w:del w:id="74" w:author="Huang Ruiyan" w:date="2020-02-14T19:39:00Z">
        <w:r w:rsidRPr="002E40CA" w:rsidDel="002E40CA">
          <w:rPr>
            <w:rFonts w:ascii="Times New Roman" w:hAnsi="Times New Roman" w:cs="Times New Roman"/>
            <w:sz w:val="21"/>
            <w:szCs w:val="21"/>
            <w:highlight w:val="yellow"/>
            <w:rPrChange w:id="75" w:author="Huang Ruiyan" w:date="2020-02-14T19:39:00Z">
              <w:rPr>
                <w:highlight w:val="yellow"/>
              </w:rPr>
            </w:rPrChange>
          </w:rPr>
          <w:delText>UBC</w:delText>
        </w:r>
        <w:r w:rsidRPr="002E40CA" w:rsidDel="002E40CA">
          <w:rPr>
            <w:rFonts w:ascii="Times New Roman" w:hAnsi="Times New Roman" w:cs="Times New Roman" w:hint="eastAsia"/>
            <w:sz w:val="21"/>
            <w:szCs w:val="21"/>
            <w:highlight w:val="yellow"/>
            <w:rPrChange w:id="76" w:author="Huang Ruiyan" w:date="2020-02-14T19:39:00Z">
              <w:rPr>
                <w:rFonts w:hint="eastAsia"/>
                <w:highlight w:val="yellow"/>
              </w:rPr>
            </w:rPrChange>
          </w:rPr>
          <w:delText>那个数学奖？</w:delText>
        </w:r>
      </w:del>
    </w:p>
    <w:p w14:paraId="1AD4AA12" w14:textId="77777777" w:rsidR="00292C48" w:rsidRDefault="00292C48">
      <w:pPr>
        <w:rPr>
          <w:b/>
        </w:rPr>
        <w:pPrChange w:id="77" w:author="Huang Ruiyan" w:date="2020-02-14T19:39:00Z">
          <w:pPr>
            <w:spacing w:line="300" w:lineRule="exact"/>
            <w:jc w:val="left"/>
          </w:pPr>
        </w:pPrChange>
      </w:pPr>
    </w:p>
    <w:p w14:paraId="6B8D37E6" w14:textId="77777777" w:rsidR="00292C48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</w:p>
    <w:p w14:paraId="23A657B6" w14:textId="75EAC3F8" w:rsidR="00292C48" w:rsidRPr="000F691D" w:rsidRDefault="00292C48" w:rsidP="00DB1321">
      <w:pPr>
        <w:spacing w:line="300" w:lineRule="exact"/>
        <w:jc w:val="lef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 w:hint="eastAsia"/>
          <w:b/>
          <w:sz w:val="21"/>
          <w:szCs w:val="21"/>
        </w:rPr>
        <w:t>List any extracurricular activities (sports, arts, community service, after-school classes, workshops, school newspaper, yearbook):</w:t>
      </w:r>
    </w:p>
    <w:sectPr w:rsidR="00292C48" w:rsidRPr="000F691D" w:rsidSect="006F122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用户" w:date="2020-02-14T20:29:00Z" w:initials="Office">
    <w:p w14:paraId="352495B8" w14:textId="3C88E219" w:rsidR="001914F2" w:rsidRDefault="001914F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这两个complex是什么关系？</w:t>
      </w:r>
    </w:p>
  </w:comment>
  <w:comment w:id="1" w:author="Huang Ruiyan" w:date="2020-02-14T19:36:00Z" w:initials="HR">
    <w:p w14:paraId="1DB91450" w14:textId="6631CAA5" w:rsidR="002E40CA" w:rsidRDefault="002E40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这就是那个complex啊 前面那个是我们为这个complex建的模型</w:t>
      </w:r>
    </w:p>
  </w:comment>
  <w:comment w:id="5" w:author="Microsoft Office 用户" w:date="2020-02-14T20:30:00Z" w:initials="Office">
    <w:p w14:paraId="66392E23" w14:textId="4F1CDE18" w:rsidR="001914F2" w:rsidRDefault="001914F2">
      <w:pPr>
        <w:pStyle w:val="CommentText"/>
      </w:pPr>
      <w:r>
        <w:rPr>
          <w:rStyle w:val="CommentReference"/>
        </w:rPr>
        <w:annotationRef/>
      </w:r>
      <w:r>
        <w:t>what</w:t>
      </w:r>
      <w:r>
        <w:rPr>
          <w:rFonts w:hint="eastAsia"/>
        </w:rPr>
        <w:t>要不换成具体的词，</w:t>
      </w:r>
      <w:r w:rsidRPr="001914F2">
        <w:t>a mooring point in space</w:t>
      </w:r>
      <w:r>
        <w:rPr>
          <w:rFonts w:hint="eastAsia"/>
        </w:rPr>
        <w:t>太抽象了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2495B8" w15:done="0"/>
  <w15:commentEx w15:paraId="1DB91450" w15:paraIdParent="352495B8" w15:done="0"/>
  <w15:commentEx w15:paraId="66392E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495B8" w16cid:durableId="21F174FA"/>
  <w16cid:commentId w16cid:paraId="1DB91450" w16cid:durableId="21F17522"/>
  <w16cid:commentId w16cid:paraId="66392E23" w16cid:durableId="21F174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34C0C"/>
    <w:multiLevelType w:val="hybridMultilevel"/>
    <w:tmpl w:val="8D928E74"/>
    <w:lvl w:ilvl="0" w:tplc="E52683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AD1A43"/>
    <w:multiLevelType w:val="hybridMultilevel"/>
    <w:tmpl w:val="6C823A9A"/>
    <w:lvl w:ilvl="0" w:tplc="817634C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  <w15:person w15:author="Huang Ruiyan">
    <w15:presenceInfo w15:providerId="Windows Live" w15:userId="c3f5bb87704aac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D5D"/>
    <w:rsid w:val="00005C7E"/>
    <w:rsid w:val="00013C90"/>
    <w:rsid w:val="00017506"/>
    <w:rsid w:val="000F691D"/>
    <w:rsid w:val="0016015A"/>
    <w:rsid w:val="001914F2"/>
    <w:rsid w:val="00236F6C"/>
    <w:rsid w:val="00275FC6"/>
    <w:rsid w:val="00292C48"/>
    <w:rsid w:val="002B358C"/>
    <w:rsid w:val="002D7EE0"/>
    <w:rsid w:val="002E40CA"/>
    <w:rsid w:val="002F1CED"/>
    <w:rsid w:val="00355C04"/>
    <w:rsid w:val="003D2AB4"/>
    <w:rsid w:val="00425943"/>
    <w:rsid w:val="00483482"/>
    <w:rsid w:val="00491FD5"/>
    <w:rsid w:val="00603017"/>
    <w:rsid w:val="00615E32"/>
    <w:rsid w:val="006245B4"/>
    <w:rsid w:val="00627D5D"/>
    <w:rsid w:val="00630B11"/>
    <w:rsid w:val="00635E0B"/>
    <w:rsid w:val="006A7C63"/>
    <w:rsid w:val="006F28EC"/>
    <w:rsid w:val="00704215"/>
    <w:rsid w:val="00705581"/>
    <w:rsid w:val="00706F74"/>
    <w:rsid w:val="007A2B7F"/>
    <w:rsid w:val="007A3EAD"/>
    <w:rsid w:val="007C7C86"/>
    <w:rsid w:val="007F37E5"/>
    <w:rsid w:val="008454E8"/>
    <w:rsid w:val="008F05A0"/>
    <w:rsid w:val="00906472"/>
    <w:rsid w:val="0092499E"/>
    <w:rsid w:val="009426D1"/>
    <w:rsid w:val="00A277E4"/>
    <w:rsid w:val="00A31DD9"/>
    <w:rsid w:val="00A60214"/>
    <w:rsid w:val="00A96969"/>
    <w:rsid w:val="00AA76FB"/>
    <w:rsid w:val="00AD6CC7"/>
    <w:rsid w:val="00B12D8C"/>
    <w:rsid w:val="00B166C8"/>
    <w:rsid w:val="00B33D80"/>
    <w:rsid w:val="00B47C11"/>
    <w:rsid w:val="00BC5007"/>
    <w:rsid w:val="00BE4ED9"/>
    <w:rsid w:val="00BE5358"/>
    <w:rsid w:val="00BF3DB2"/>
    <w:rsid w:val="00C41705"/>
    <w:rsid w:val="00C46251"/>
    <w:rsid w:val="00CE283A"/>
    <w:rsid w:val="00D07A51"/>
    <w:rsid w:val="00D55D24"/>
    <w:rsid w:val="00D867BF"/>
    <w:rsid w:val="00D87032"/>
    <w:rsid w:val="00DB1321"/>
    <w:rsid w:val="00E5177F"/>
    <w:rsid w:val="00E52FD5"/>
    <w:rsid w:val="00E938B4"/>
    <w:rsid w:val="00EA31DA"/>
    <w:rsid w:val="00FA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4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13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3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3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3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3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2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21"/>
    <w:rPr>
      <w:rFonts w:ascii="SimSun" w:eastAsia="SimSun"/>
      <w:sz w:val="18"/>
      <w:szCs w:val="18"/>
    </w:rPr>
  </w:style>
  <w:style w:type="character" w:customStyle="1" w:styleId="style1">
    <w:name w:val="style1"/>
    <w:basedOn w:val="DefaultParagraphFont"/>
    <w:rsid w:val="007F37E5"/>
  </w:style>
  <w:style w:type="paragraph" w:styleId="ListParagraph">
    <w:name w:val="List Paragraph"/>
    <w:basedOn w:val="Normal"/>
    <w:uiPriority w:val="34"/>
    <w:qFormat/>
    <w:rsid w:val="00B16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Huang Ruiyan</cp:lastModifiedBy>
  <cp:revision>4</cp:revision>
  <dcterms:created xsi:type="dcterms:W3CDTF">2020-02-15T03:36:00Z</dcterms:created>
  <dcterms:modified xsi:type="dcterms:W3CDTF">2020-02-15T07:01:00Z</dcterms:modified>
</cp:coreProperties>
</file>