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0FB54" w14:textId="77777777" w:rsidR="006B597A" w:rsidRDefault="00724FAF" w:rsidP="0014231F">
      <w:pPr>
        <w:pStyle w:val="Body"/>
        <w:spacing w:line="300" w:lineRule="exact"/>
      </w:pPr>
      <w:bookmarkStart w:id="0" w:name="_GoBack"/>
      <w:r>
        <w:t xml:space="preserve">“All is number,” says Pythagoras. </w:t>
      </w:r>
    </w:p>
    <w:p w14:paraId="25B67E77" w14:textId="77777777" w:rsidR="006B597A" w:rsidRDefault="006B597A" w:rsidP="0014231F">
      <w:pPr>
        <w:pStyle w:val="Body"/>
        <w:spacing w:line="300" w:lineRule="exact"/>
      </w:pPr>
    </w:p>
    <w:p w14:paraId="651E5081" w14:textId="77777777" w:rsidR="006B597A" w:rsidRDefault="00724FAF" w:rsidP="0014231F">
      <w:pPr>
        <w:pStyle w:val="Body"/>
        <w:spacing w:line="300" w:lineRule="exact"/>
      </w:pPr>
      <w:r>
        <w:t>If we discard the idealistic part of it, we will find its truth in life itself.</w:t>
      </w:r>
      <w:r w:rsidR="008A4C86">
        <w:rPr>
          <w:rFonts w:hint="eastAsia"/>
        </w:rPr>
        <w:t xml:space="preserve"> </w:t>
      </w:r>
      <w:ins w:id="1" w:author="Microsoft Office 用户" w:date="2020-02-29T09:54:00Z">
        <w:r w:rsidR="008A4C86">
          <w:t>T</w:t>
        </w:r>
        <w:r w:rsidR="008A4C86">
          <w:rPr>
            <w:rFonts w:hint="eastAsia"/>
          </w:rPr>
          <w:t>o me, l</w:t>
        </w:r>
      </w:ins>
      <w:del w:id="2" w:author="Microsoft Office 用户" w:date="2020-02-29T09:54:00Z">
        <w:r w:rsidDel="008A4C86">
          <w:delText>L</w:delText>
        </w:r>
      </w:del>
      <w:r>
        <w:t>ife is also a mathematical function, simple at first glance but full of possibilities in hindsight. Since childhood, I</w:t>
      </w:r>
      <w:ins w:id="3" w:author="Microsoft Office 用户" w:date="2020-02-29T09:54:00Z">
        <w:r w:rsidR="008A4C86">
          <w:t>’</w:t>
        </w:r>
      </w:ins>
      <w:del w:id="4" w:author="Microsoft Office 用户" w:date="2020-02-29T09:54:00Z">
        <w:r w:rsidDel="008A4C86">
          <w:delText xml:space="preserve"> ha</w:delText>
        </w:r>
      </w:del>
      <w:r>
        <w:t>ve loved solving intriguing math problems, a hobby I obtained from playing math</w:t>
      </w:r>
      <w:r w:rsidRPr="00CA246E">
        <w:rPr>
          <w:lang w:val="en-CA"/>
          <w:rPrChange w:id="5" w:author="Huang Ruiyan" w:date="2020-03-01T23:02:00Z">
            <w:rPr>
              <w:lang w:val="zh-CN"/>
            </w:rPr>
          </w:rPrChange>
        </w:rPr>
        <w:t xml:space="preserve"> puzzles</w:t>
      </w:r>
      <w:r>
        <w:t xml:space="preserve">. Over time, mathematical thinking has become an indispensable part of who I am. </w:t>
      </w:r>
    </w:p>
    <w:p w14:paraId="57034452" w14:textId="77777777" w:rsidR="006B597A" w:rsidRDefault="006B597A" w:rsidP="0014231F">
      <w:pPr>
        <w:pStyle w:val="Body"/>
        <w:spacing w:line="300" w:lineRule="exact"/>
      </w:pPr>
    </w:p>
    <w:p w14:paraId="3360E75D" w14:textId="77777777" w:rsidR="00C53DD0" w:rsidRDefault="00724FAF" w:rsidP="0014231F">
      <w:pPr>
        <w:pStyle w:val="Body"/>
        <w:spacing w:line="300" w:lineRule="exact"/>
        <w:rPr>
          <w:ins w:id="6" w:author="Microsoft Office 用户" w:date="2020-02-29T10:02:00Z"/>
        </w:rPr>
      </w:pPr>
      <w:r>
        <w:t xml:space="preserve">Simply consider the function: y = </w:t>
      </w:r>
      <w:proofErr w:type="spellStart"/>
      <w:r>
        <w:t>a^x</w:t>
      </w:r>
      <w:proofErr w:type="spellEnd"/>
      <w:r>
        <w:t xml:space="preserve"> + b. </w:t>
      </w:r>
    </w:p>
    <w:p w14:paraId="2798B201" w14:textId="77777777" w:rsidR="00C53DD0" w:rsidRDefault="00724FAF" w:rsidP="0014231F">
      <w:pPr>
        <w:pStyle w:val="Body"/>
        <w:spacing w:line="300" w:lineRule="exact"/>
        <w:rPr>
          <w:ins w:id="7" w:author="Microsoft Office 用户" w:date="2020-02-29T10:02:00Z"/>
        </w:rPr>
      </w:pPr>
      <w:r>
        <w:t xml:space="preserve">Assume </w:t>
      </w:r>
      <w:r>
        <w:rPr>
          <w:rtl/>
          <w:lang w:val="ar-SA"/>
        </w:rPr>
        <w:t>“</w:t>
      </w:r>
      <w:r>
        <w:t xml:space="preserve">a” is greater than 1. </w:t>
      </w:r>
    </w:p>
    <w:p w14:paraId="27F19453" w14:textId="77777777" w:rsidR="006B597A" w:rsidRDefault="00724FAF" w:rsidP="0014231F">
      <w:pPr>
        <w:pStyle w:val="Body"/>
        <w:spacing w:line="300" w:lineRule="exact"/>
        <w:rPr>
          <w:ins w:id="8" w:author="Microsoft Office 用户" w:date="2020-02-29T09:55:00Z"/>
        </w:rPr>
      </w:pPr>
      <w:r>
        <w:t xml:space="preserve">The graph will always pass the point (0,1). </w:t>
      </w:r>
    </w:p>
    <w:p w14:paraId="79D40453" w14:textId="77777777" w:rsidR="008A4C86" w:rsidRDefault="008A4C86" w:rsidP="0014231F">
      <w:pPr>
        <w:pStyle w:val="Body"/>
        <w:spacing w:line="300" w:lineRule="exact"/>
      </w:pPr>
    </w:p>
    <w:p w14:paraId="55B6CBA1" w14:textId="77777777" w:rsidR="006B597A" w:rsidDel="00C53DD0" w:rsidRDefault="00724FAF" w:rsidP="0014231F">
      <w:pPr>
        <w:pStyle w:val="Body"/>
        <w:spacing w:line="300" w:lineRule="exact"/>
        <w:rPr>
          <w:del w:id="9" w:author="Microsoft Office 用户" w:date="2020-02-29T09:54:00Z"/>
        </w:rPr>
      </w:pPr>
      <w:r>
        <w:t>This precision, a sense that outcomes are predetermined, may have a drag on people, making them content; they give up on looking for new a different possibility because they think they know the outcome.</w:t>
      </w:r>
      <w:ins w:id="10" w:author="Microsoft Office 用户" w:date="2020-02-29T09:54:00Z">
        <w:r w:rsidR="008A4C86">
          <w:rPr>
            <w:rFonts w:hint="eastAsia"/>
          </w:rPr>
          <w:t xml:space="preserve"> </w:t>
        </w:r>
      </w:ins>
    </w:p>
    <w:p w14:paraId="60AEB37B" w14:textId="77777777" w:rsidR="00C53DD0" w:rsidRDefault="00C53DD0" w:rsidP="0014231F">
      <w:pPr>
        <w:pStyle w:val="Body"/>
        <w:spacing w:line="300" w:lineRule="exact"/>
        <w:rPr>
          <w:ins w:id="11" w:author="Microsoft Office 用户" w:date="2020-02-29T10:02:00Z"/>
        </w:rPr>
      </w:pPr>
    </w:p>
    <w:p w14:paraId="29286747" w14:textId="77777777" w:rsidR="00C53DD0" w:rsidRDefault="00C53DD0" w:rsidP="0014231F">
      <w:pPr>
        <w:pStyle w:val="Body"/>
        <w:spacing w:line="300" w:lineRule="exact"/>
        <w:rPr>
          <w:ins w:id="12" w:author="Microsoft Office 用户" w:date="2020-02-29T10:02:00Z"/>
        </w:rPr>
      </w:pPr>
    </w:p>
    <w:p w14:paraId="0E0ED05C" w14:textId="77777777" w:rsidR="006B597A" w:rsidRDefault="00724FAF" w:rsidP="0014231F">
      <w:pPr>
        <w:pStyle w:val="Body"/>
        <w:spacing w:line="300" w:lineRule="exact"/>
      </w:pPr>
      <w:r>
        <w:t>This succinct, elegant mathematical function has inspired me to understand myself and the world.</w:t>
      </w:r>
    </w:p>
    <w:p w14:paraId="695C0A6C" w14:textId="77777777" w:rsidR="006B597A" w:rsidRDefault="006B597A" w:rsidP="0014231F">
      <w:pPr>
        <w:pStyle w:val="Body"/>
        <w:spacing w:line="300" w:lineRule="exact"/>
      </w:pPr>
    </w:p>
    <w:p w14:paraId="0B08C97F" w14:textId="77777777" w:rsidR="008A4C86" w:rsidRPr="008A4C86" w:rsidRDefault="00724FAF" w:rsidP="0014231F">
      <w:pPr>
        <w:pStyle w:val="Body"/>
        <w:spacing w:line="300" w:lineRule="exact"/>
        <w:rPr>
          <w:rFonts w:cs="Times New Roman"/>
          <w:lang w:val="ar-SA"/>
        </w:rPr>
      </w:pPr>
      <w:r w:rsidRPr="008A4C86">
        <w:rPr>
          <w:rFonts w:cs="Times New Roman"/>
          <w:b/>
        </w:rPr>
        <w:t>1.</w:t>
      </w:r>
      <w:r w:rsidR="008A4C86" w:rsidRPr="008A4C86">
        <w:rPr>
          <w:rFonts w:cs="Times New Roman"/>
          <w:b/>
          <w:lang w:val="ar-SA"/>
        </w:rPr>
        <w:t xml:space="preserve"> </w:t>
      </w:r>
      <w:r w:rsidR="008A4C86">
        <w:rPr>
          <w:rFonts w:cs="Times New Roman"/>
          <w:b/>
        </w:rPr>
        <w:t>“</w:t>
      </w:r>
      <w:r w:rsidR="008A4C86">
        <w:rPr>
          <w:rFonts w:cs="Times New Roman" w:hint="eastAsia"/>
          <w:b/>
        </w:rPr>
        <w:t>a</w:t>
      </w:r>
      <w:r w:rsidR="008A4C86">
        <w:rPr>
          <w:rFonts w:cs="Times New Roman"/>
          <w:b/>
        </w:rPr>
        <w:t>”</w:t>
      </w:r>
      <w:r w:rsidRPr="008A4C86">
        <w:rPr>
          <w:rFonts w:cs="Times New Roman"/>
          <w:b/>
        </w:rPr>
        <w:t xml:space="preserve"> is who I was</w:t>
      </w:r>
      <w:r w:rsidR="008A4C86" w:rsidRPr="008A4C86">
        <w:rPr>
          <w:rFonts w:cs="Times New Roman"/>
          <w:lang w:val="ar-SA"/>
        </w:rPr>
        <w:t xml:space="preserve"> </w:t>
      </w:r>
    </w:p>
    <w:p w14:paraId="6B26D511" w14:textId="77777777" w:rsidR="008A4C86" w:rsidRPr="008A4C86" w:rsidRDefault="008A4C86" w:rsidP="0014231F">
      <w:pPr>
        <w:pStyle w:val="Body"/>
        <w:spacing w:line="300" w:lineRule="exact"/>
        <w:rPr>
          <w:rFonts w:cs="Times New Roman"/>
          <w:b/>
        </w:rPr>
      </w:pPr>
    </w:p>
    <w:p w14:paraId="4BC8D567" w14:textId="77777777" w:rsidR="006B597A" w:rsidRPr="008A4C86" w:rsidRDefault="008A4C86" w:rsidP="0014231F">
      <w:pPr>
        <w:pStyle w:val="Body"/>
        <w:spacing w:line="300" w:lineRule="exact"/>
        <w:rPr>
          <w:rFonts w:cs="Times New Roman"/>
        </w:rPr>
      </w:pPr>
      <w:r>
        <w:rPr>
          <w:rFonts w:cs="Times New Roman"/>
        </w:rPr>
        <w:t>“</w:t>
      </w:r>
      <w:r>
        <w:rPr>
          <w:rFonts w:cs="Times New Roman" w:hint="eastAsia"/>
        </w:rPr>
        <w:t>a</w:t>
      </w:r>
      <w:r w:rsidR="00724FAF" w:rsidRPr="008A4C86">
        <w:rPr>
          <w:rFonts w:cs="Times New Roman"/>
        </w:rPr>
        <w:t xml:space="preserve">” </w:t>
      </w:r>
      <w:proofErr w:type="spellStart"/>
      <w:r w:rsidR="00724FAF" w:rsidRPr="008A4C86">
        <w:rPr>
          <w:rFonts w:cs="Times New Roman"/>
          <w:lang w:val="pt-PT"/>
        </w:rPr>
        <w:t>is</w:t>
      </w:r>
      <w:proofErr w:type="spellEnd"/>
      <w:r w:rsidR="00724FAF" w:rsidRPr="008A4C86">
        <w:rPr>
          <w:rFonts w:cs="Times New Roman"/>
          <w:lang w:val="pt-PT"/>
        </w:rPr>
        <w:t xml:space="preserve"> a </w:t>
      </w:r>
      <w:proofErr w:type="spellStart"/>
      <w:r w:rsidR="00724FAF" w:rsidRPr="008A4C86">
        <w:rPr>
          <w:rFonts w:cs="Times New Roman"/>
          <w:lang w:val="pt-PT"/>
        </w:rPr>
        <w:t>constant</w:t>
      </w:r>
      <w:proofErr w:type="spellEnd"/>
      <w:r w:rsidR="00724FAF" w:rsidRPr="008A4C86">
        <w:rPr>
          <w:rFonts w:cs="Times New Roman"/>
          <w:lang w:val="pt-PT"/>
        </w:rPr>
        <w:t xml:space="preserve">. </w:t>
      </w:r>
      <w:proofErr w:type="spellStart"/>
      <w:r w:rsidR="00724FAF" w:rsidRPr="008A4C86">
        <w:rPr>
          <w:rFonts w:cs="Times New Roman"/>
          <w:lang w:val="pt-PT"/>
        </w:rPr>
        <w:t>It</w:t>
      </w:r>
      <w:proofErr w:type="spellEnd"/>
      <w:r w:rsidR="00724FAF" w:rsidRPr="008A4C86">
        <w:rPr>
          <w:rFonts w:cs="Times New Roman"/>
          <w:rtl/>
        </w:rPr>
        <w:t>’</w:t>
      </w:r>
      <w:proofErr w:type="spellStart"/>
      <w:r w:rsidR="00724FAF" w:rsidRPr="008A4C86">
        <w:rPr>
          <w:rFonts w:cs="Times New Roman"/>
        </w:rPr>
        <w:t>s</w:t>
      </w:r>
      <w:proofErr w:type="spellEnd"/>
      <w:r w:rsidR="00724FAF" w:rsidRPr="008A4C86">
        <w:rPr>
          <w:rFonts w:cs="Times New Roman"/>
        </w:rPr>
        <w:t xml:space="preserve"> the unwavering part of my identity.</w:t>
      </w:r>
    </w:p>
    <w:p w14:paraId="72AF9D5E" w14:textId="77777777" w:rsidR="006B597A" w:rsidDel="00CA246E" w:rsidRDefault="006B597A" w:rsidP="0014231F">
      <w:pPr>
        <w:pStyle w:val="Body"/>
        <w:spacing w:line="300" w:lineRule="exact"/>
        <w:rPr>
          <w:del w:id="13" w:author="Huang Ruiyan" w:date="2020-03-01T23:02:00Z"/>
        </w:rPr>
      </w:pPr>
    </w:p>
    <w:p w14:paraId="56350DE4" w14:textId="37785089" w:rsidR="006B597A" w:rsidRPr="00494F1F" w:rsidDel="00CA246E" w:rsidRDefault="00724FAF" w:rsidP="0014231F">
      <w:pPr>
        <w:pStyle w:val="Body"/>
        <w:spacing w:line="300" w:lineRule="exact"/>
        <w:rPr>
          <w:del w:id="14" w:author="Huang Ruiyan" w:date="2020-03-01T23:02:00Z"/>
          <w:highlight w:val="yellow"/>
          <w:rPrChange w:id="15" w:author="Microsoft Office 用户" w:date="2020-02-29T09:59:00Z">
            <w:rPr>
              <w:del w:id="16" w:author="Huang Ruiyan" w:date="2020-03-01T23:02:00Z"/>
            </w:rPr>
          </w:rPrChange>
        </w:rPr>
      </w:pPr>
      <w:del w:id="17" w:author="Huang Ruiyan" w:date="2020-03-01T23:02:00Z">
        <w:r w:rsidRPr="00494F1F" w:rsidDel="00CA246E">
          <w:rPr>
            <w:highlight w:val="yellow"/>
            <w:rPrChange w:id="18" w:author="Microsoft Office 用户" w:date="2020-02-29T09:59:00Z">
              <w:rPr/>
            </w:rPrChange>
          </w:rPr>
          <w:delText>Ten chickens. Six ducks. A groaning tricycle. A patch of paddy field. A TV with fine channels. A set of Mahjong. A series of Sudoku books.</w:delText>
        </w:r>
      </w:del>
    </w:p>
    <w:p w14:paraId="4C62CFA6" w14:textId="7956F4AE" w:rsidR="006B597A" w:rsidRPr="00494F1F" w:rsidDel="00CA246E" w:rsidRDefault="00724FAF" w:rsidP="0014231F">
      <w:pPr>
        <w:pStyle w:val="Body"/>
        <w:spacing w:line="300" w:lineRule="exact"/>
        <w:rPr>
          <w:del w:id="19" w:author="Huang Ruiyan" w:date="2020-03-01T23:02:00Z"/>
          <w:highlight w:val="yellow"/>
          <w:rPrChange w:id="20" w:author="Microsoft Office 用户" w:date="2020-02-29T09:59:00Z">
            <w:rPr>
              <w:del w:id="21" w:author="Huang Ruiyan" w:date="2020-03-01T23:02:00Z"/>
            </w:rPr>
          </w:rPrChange>
        </w:rPr>
      </w:pPr>
      <w:del w:id="22" w:author="Huang Ruiyan" w:date="2020-03-01T23:02:00Z">
        <w:r w:rsidRPr="00494F1F" w:rsidDel="00CA246E">
          <w:rPr>
            <w:highlight w:val="yellow"/>
            <w:rPrChange w:id="23" w:author="Microsoft Office 用户" w:date="2020-02-29T09:59:00Z">
              <w:rPr/>
            </w:rPrChange>
          </w:rPr>
          <w:delText xml:space="preserve">Growing up, this is my world, and where my curiosity towards math originated. </w:delText>
        </w:r>
      </w:del>
    </w:p>
    <w:p w14:paraId="05C4FBC2" w14:textId="04D092DE" w:rsidR="006B597A" w:rsidDel="00CA246E" w:rsidRDefault="00724FAF" w:rsidP="0014231F">
      <w:pPr>
        <w:pStyle w:val="Body"/>
        <w:spacing w:line="300" w:lineRule="exact"/>
        <w:rPr>
          <w:del w:id="24" w:author="Huang Ruiyan" w:date="2020-03-01T23:02:00Z"/>
        </w:rPr>
      </w:pPr>
      <w:del w:id="25" w:author="Huang Ruiyan" w:date="2020-03-01T23:02:00Z">
        <w:r w:rsidRPr="00494F1F" w:rsidDel="00CA246E">
          <w:rPr>
            <w:highlight w:val="yellow"/>
            <w:rPrChange w:id="26" w:author="Microsoft Office 用户" w:date="2020-02-29T09:59:00Z">
              <w:rPr/>
            </w:rPrChange>
          </w:rPr>
          <w:delText>Sometimes I would sit beside my sister and watch her solve her geometry problems. It didn’t bother me whether I actually understood anything, but the circles one upon another seemed intriguing.</w:delText>
        </w:r>
        <w:r w:rsidDel="00CA246E">
          <w:delText xml:space="preserve"> </w:delText>
        </w:r>
      </w:del>
    </w:p>
    <w:p w14:paraId="70FAFCE4" w14:textId="6EDC598C" w:rsidR="006B597A" w:rsidDel="00CA246E" w:rsidRDefault="00724FAF" w:rsidP="0014231F">
      <w:pPr>
        <w:pStyle w:val="Body"/>
        <w:spacing w:line="300" w:lineRule="exact"/>
        <w:rPr>
          <w:del w:id="27" w:author="Huang Ruiyan" w:date="2020-03-01T23:02:00Z"/>
        </w:rPr>
      </w:pPr>
      <w:commentRangeStart w:id="28"/>
      <w:del w:id="29" w:author="Huang Ruiyan" w:date="2020-03-01T23:02:00Z">
        <w:r w:rsidDel="00CA246E">
          <w:delText xml:space="preserve">I didn’t think about those things, not even math. But I was glad that I finished that pile of Sudoku books before I went to school in town. </w:delText>
        </w:r>
        <w:commentRangeEnd w:id="28"/>
        <w:r w:rsidR="00494F1F" w:rsidDel="00CA246E">
          <w:rPr>
            <w:rStyle w:val="CommentReference"/>
            <w:rFonts w:eastAsiaTheme="minorEastAsia" w:cs="Times New Roman"/>
            <w:color w:val="auto"/>
            <w:lang w:eastAsia="en-US"/>
            <w14:textOutline w14:w="0" w14:cap="rnd" w14:cmpd="sng" w14:algn="ctr">
              <w14:noFill/>
              <w14:prstDash w14:val="solid"/>
              <w14:bevel/>
            </w14:textOutline>
          </w:rPr>
          <w:commentReference w:id="28"/>
        </w:r>
      </w:del>
    </w:p>
    <w:p w14:paraId="67C4B89A" w14:textId="77777777" w:rsidR="006B597A" w:rsidRDefault="006B597A" w:rsidP="0014231F">
      <w:pPr>
        <w:pStyle w:val="Body"/>
        <w:spacing w:line="300" w:lineRule="exact"/>
      </w:pPr>
    </w:p>
    <w:p w14:paraId="00EADCDE" w14:textId="77777777" w:rsidR="006B597A" w:rsidRDefault="00724FAF" w:rsidP="0014231F">
      <w:pPr>
        <w:pStyle w:val="Body"/>
        <w:spacing w:line="300" w:lineRule="exact"/>
      </w:pPr>
      <w:r>
        <w:t xml:space="preserve">All sorts of puzzles and card games remained to be the most interesting thing for my leisure time, as I gradually moved with my family all the way to Suzhou city, and afterwards going independently to schools in other cities and abroad. On this journey, I got access to more books on deeper math topics. The concept of infinity excited me at our first encounter; and then comes Group theory, graph theory, number theory… all those mysterious symbols and graphs. There was a voice of eager and determination that encourages me to understand them fully one day. </w:t>
      </w:r>
    </w:p>
    <w:p w14:paraId="4D27D9DC" w14:textId="77777777" w:rsidR="006B597A" w:rsidRDefault="006B597A" w:rsidP="0014231F">
      <w:pPr>
        <w:pStyle w:val="Body"/>
        <w:spacing w:line="300" w:lineRule="exact"/>
      </w:pPr>
    </w:p>
    <w:p w14:paraId="0CDDA305" w14:textId="77777777" w:rsidR="006B597A" w:rsidRDefault="00724FAF" w:rsidP="0014231F">
      <w:pPr>
        <w:pStyle w:val="Body"/>
        <w:spacing w:line="300" w:lineRule="exact"/>
      </w:pPr>
      <w:r>
        <w:t xml:space="preserve">The world of math has become </w:t>
      </w:r>
      <w:commentRangeStart w:id="30"/>
      <w:r>
        <w:t>my temple, my mosque, my church, my synagogue</w:t>
      </w:r>
      <w:commentRangeEnd w:id="30"/>
      <w:r w:rsidR="00494F1F">
        <w:rPr>
          <w:rStyle w:val="CommentReference"/>
          <w:rFonts w:eastAsiaTheme="minorEastAsia" w:cs="Times New Roman"/>
          <w:color w:val="auto"/>
          <w:lang w:eastAsia="en-US"/>
          <w14:textOutline w14:w="0" w14:cap="rnd" w14:cmpd="sng" w14:algn="ctr">
            <w14:noFill/>
            <w14:prstDash w14:val="solid"/>
            <w14:bevel/>
          </w14:textOutline>
        </w:rPr>
        <w:commentReference w:id="30"/>
      </w:r>
      <w:r>
        <w:t xml:space="preserve">; it’s </w:t>
      </w:r>
      <w:commentRangeStart w:id="31"/>
      <w:r>
        <w:t xml:space="preserve">where I feel the most peaceful, where I find friends of the same enthusiasm, where I go for my enjoyment, and where I go to think for days, and it’s also the world that challenges as well as entertains me more than any other I know. </w:t>
      </w:r>
      <w:commentRangeEnd w:id="31"/>
      <w:r w:rsidR="00C53DD0">
        <w:rPr>
          <w:rStyle w:val="CommentReference"/>
          <w:rFonts w:eastAsiaTheme="minorEastAsia" w:cs="Times New Roman"/>
          <w:color w:val="auto"/>
          <w:lang w:eastAsia="en-US"/>
          <w14:textOutline w14:w="0" w14:cap="rnd" w14:cmpd="sng" w14:algn="ctr">
            <w14:noFill/>
            <w14:prstDash w14:val="solid"/>
            <w14:bevel/>
          </w14:textOutline>
        </w:rPr>
        <w:commentReference w:id="31"/>
      </w:r>
    </w:p>
    <w:p w14:paraId="2DC3AA72" w14:textId="77777777" w:rsidR="006B597A" w:rsidDel="00842B83" w:rsidRDefault="006B597A" w:rsidP="0014231F">
      <w:pPr>
        <w:pStyle w:val="Body"/>
        <w:spacing w:line="300" w:lineRule="exact"/>
        <w:rPr>
          <w:del w:id="32" w:author="Microsoft Office 用户" w:date="2020-02-29T10:14:00Z"/>
        </w:rPr>
      </w:pPr>
    </w:p>
    <w:p w14:paraId="466E90A9" w14:textId="77777777" w:rsidR="006B597A" w:rsidDel="00842B83" w:rsidRDefault="00724FAF" w:rsidP="0014231F">
      <w:pPr>
        <w:pStyle w:val="Body"/>
        <w:spacing w:line="300" w:lineRule="exact"/>
        <w:rPr>
          <w:del w:id="33" w:author="Microsoft Office 用户" w:date="2020-02-29T10:14:00Z"/>
        </w:rPr>
      </w:pPr>
      <w:del w:id="34" w:author="Microsoft Office 用户" w:date="2020-02-29T10:14:00Z">
        <w:r w:rsidRPr="00494F1F" w:rsidDel="00842B83">
          <w:rPr>
            <w:highlight w:val="yellow"/>
            <w:rPrChange w:id="35" w:author="Microsoft Office 用户" w:date="2020-02-29T09:59:00Z">
              <w:rPr/>
            </w:rPrChange>
          </w:rPr>
          <w:delText>I start to see everything in the world as math: all information and knowledge can be stored as numbers in computers; all tangible as well as higher dimensional things can be described using functions; it is such a beautiful language that helps me to interpret myself and the surrounding world: Feeling hot can be expressed by regression (in sports), Bayes’ formula can be used for testing cancer treatment’s effectiveness (in medicine), wise decisions can be made based on the expectation (in lottery), and numbers can show the faults of an electoral system (in politics). If I want to figure out what Quantum mechanics is, the easiest way for me is to draw inspirations from uncertainty, wave function collapse, Schrodinger equation, and Quantum Bayesian model.</w:delText>
        </w:r>
        <w:r w:rsidDel="00842B83">
          <w:delText xml:space="preserve"> </w:delText>
        </w:r>
      </w:del>
    </w:p>
    <w:p w14:paraId="1AB0748B" w14:textId="77777777" w:rsidR="006B597A" w:rsidDel="00494F1F" w:rsidRDefault="006B597A" w:rsidP="0014231F">
      <w:pPr>
        <w:pStyle w:val="Body"/>
        <w:spacing w:line="300" w:lineRule="exact"/>
        <w:rPr>
          <w:del w:id="36" w:author="Microsoft Office 用户" w:date="2020-02-29T09:59:00Z"/>
        </w:rPr>
      </w:pPr>
    </w:p>
    <w:p w14:paraId="7E73C778" w14:textId="77777777" w:rsidR="006B597A" w:rsidDel="00494F1F" w:rsidRDefault="006B597A" w:rsidP="0014231F">
      <w:pPr>
        <w:pStyle w:val="Body"/>
        <w:spacing w:line="300" w:lineRule="exact"/>
        <w:rPr>
          <w:del w:id="37" w:author="Microsoft Office 用户" w:date="2020-02-29T09:59:00Z"/>
        </w:rPr>
      </w:pPr>
    </w:p>
    <w:p w14:paraId="3AB831AB" w14:textId="77777777" w:rsidR="006B597A" w:rsidRDefault="006B597A" w:rsidP="0014231F">
      <w:pPr>
        <w:pStyle w:val="Body"/>
        <w:spacing w:line="300" w:lineRule="exact"/>
      </w:pPr>
    </w:p>
    <w:p w14:paraId="47563653" w14:textId="77777777" w:rsidR="006B597A" w:rsidRPr="00494F1F" w:rsidRDefault="00724FAF" w:rsidP="0014231F">
      <w:pPr>
        <w:pStyle w:val="Body"/>
        <w:spacing w:line="300" w:lineRule="exact"/>
        <w:rPr>
          <w:b/>
          <w:rPrChange w:id="38" w:author="Microsoft Office 用户" w:date="2020-02-29T09:59:00Z">
            <w:rPr/>
          </w:rPrChange>
        </w:rPr>
      </w:pPr>
      <w:r w:rsidRPr="00494F1F">
        <w:rPr>
          <w:b/>
          <w:rPrChange w:id="39" w:author="Microsoft Office 用户" w:date="2020-02-29T09:59:00Z">
            <w:rPr/>
          </w:rPrChange>
        </w:rPr>
        <w:t xml:space="preserve">2. </w:t>
      </w:r>
      <w:r w:rsidRPr="00494F1F">
        <w:rPr>
          <w:b/>
          <w:rtl/>
          <w:lang w:val="ar-SA"/>
          <w:rPrChange w:id="40" w:author="Microsoft Office 用户" w:date="2020-02-29T09:59:00Z">
            <w:rPr>
              <w:rtl/>
              <w:lang w:val="ar-SA"/>
            </w:rPr>
          </w:rPrChange>
        </w:rPr>
        <w:t>“</w:t>
      </w:r>
      <w:r w:rsidRPr="00494F1F">
        <w:rPr>
          <w:b/>
          <w:rPrChange w:id="41" w:author="Microsoft Office 用户" w:date="2020-02-29T09:59:00Z">
            <w:rPr/>
          </w:rPrChange>
        </w:rPr>
        <w:t>x” is what I see, do, and feel …</w:t>
      </w:r>
    </w:p>
    <w:p w14:paraId="516EF9C0" w14:textId="77777777" w:rsidR="00494F1F" w:rsidRDefault="00494F1F" w:rsidP="0014231F">
      <w:pPr>
        <w:pStyle w:val="Body"/>
        <w:spacing w:line="300" w:lineRule="exact"/>
        <w:rPr>
          <w:ins w:id="42" w:author="Microsoft Office 用户" w:date="2020-02-29T10:00:00Z"/>
        </w:rPr>
      </w:pPr>
    </w:p>
    <w:p w14:paraId="29700E4C" w14:textId="77777777" w:rsidR="006B597A" w:rsidRDefault="00724FAF" w:rsidP="0014231F">
      <w:pPr>
        <w:pStyle w:val="Body"/>
        <w:spacing w:line="300" w:lineRule="exact"/>
      </w:pPr>
      <w:r>
        <w:t xml:space="preserve">In my world, </w:t>
      </w:r>
      <w:r>
        <w:rPr>
          <w:rtl/>
          <w:lang w:val="ar-SA"/>
        </w:rPr>
        <w:t>“</w:t>
      </w:r>
      <w:r>
        <w:t>x” is a variable, always larger than 1.</w:t>
      </w:r>
    </w:p>
    <w:p w14:paraId="4AE14164" w14:textId="77777777" w:rsidR="006B597A" w:rsidRDefault="006B597A" w:rsidP="0014231F">
      <w:pPr>
        <w:pStyle w:val="Body"/>
        <w:spacing w:line="300" w:lineRule="exact"/>
        <w:rPr>
          <w:ins w:id="43" w:author="Microsoft Office 用户" w:date="2020-02-29T10:05:00Z"/>
        </w:rPr>
      </w:pPr>
    </w:p>
    <w:p w14:paraId="3E96739E" w14:textId="77777777" w:rsidR="00C53DD0" w:rsidRPr="00C53DD0" w:rsidRDefault="00C53DD0" w:rsidP="00C53DD0">
      <w:pPr>
        <w:spacing w:line="280" w:lineRule="exact"/>
        <w:rPr>
          <w:ins w:id="44" w:author="Microsoft Office 用户" w:date="2020-02-29T10:05:00Z"/>
          <w:sz w:val="21"/>
          <w:szCs w:val="21"/>
          <w:rPrChange w:id="45" w:author="Microsoft Office 用户" w:date="2020-02-29T10:05:00Z">
            <w:rPr>
              <w:ins w:id="46" w:author="Microsoft Office 用户" w:date="2020-02-29T10:05:00Z"/>
              <w:szCs w:val="21"/>
            </w:rPr>
          </w:rPrChange>
        </w:rPr>
      </w:pPr>
      <w:commentRangeStart w:id="47"/>
      <w:ins w:id="48" w:author="Microsoft Office 用户" w:date="2020-02-29T10:05:00Z">
        <w:r w:rsidRPr="00C53DD0">
          <w:rPr>
            <w:sz w:val="21"/>
            <w:szCs w:val="21"/>
            <w:rPrChange w:id="49" w:author="Microsoft Office 用户" w:date="2020-02-29T10:05:00Z">
              <w:rPr>
                <w:szCs w:val="21"/>
              </w:rPr>
            </w:rPrChange>
          </w:rPr>
          <w:t xml:space="preserve">I traveled a lot. For ten years my parents cut our daily expenses to give me tours around the world. Speaking little English, riding a motorcycle, sleeping in tents, I traveled through New Zealand, Iceland, Sri Lanka, Kenya and numerous wonderlands. </w:t>
        </w:r>
        <w:commentRangeEnd w:id="47"/>
        <w:r>
          <w:rPr>
            <w:rStyle w:val="CommentReference"/>
          </w:rPr>
          <w:commentReference w:id="47"/>
        </w:r>
      </w:ins>
    </w:p>
    <w:p w14:paraId="2CDE4985" w14:textId="77777777" w:rsidR="00C53DD0" w:rsidRDefault="00C53DD0" w:rsidP="0014231F">
      <w:pPr>
        <w:pStyle w:val="Body"/>
        <w:spacing w:line="300" w:lineRule="exact"/>
        <w:rPr>
          <w:ins w:id="50" w:author="Microsoft Office 用户" w:date="2020-02-29T10:06:00Z"/>
        </w:rPr>
      </w:pPr>
    </w:p>
    <w:p w14:paraId="66B733FA" w14:textId="77777777" w:rsidR="00C53DD0" w:rsidRPr="00C53DD0" w:rsidRDefault="00C53DD0" w:rsidP="00C53DD0">
      <w:pPr>
        <w:spacing w:line="280" w:lineRule="exact"/>
        <w:rPr>
          <w:ins w:id="51" w:author="Microsoft Office 用户" w:date="2020-02-29T10:06:00Z"/>
          <w:sz w:val="21"/>
          <w:szCs w:val="21"/>
          <w:rPrChange w:id="52" w:author="Microsoft Office 用户" w:date="2020-02-29T10:06:00Z">
            <w:rPr>
              <w:ins w:id="53" w:author="Microsoft Office 用户" w:date="2020-02-29T10:06:00Z"/>
              <w:szCs w:val="21"/>
            </w:rPr>
          </w:rPrChange>
        </w:rPr>
      </w:pPr>
      <w:ins w:id="54" w:author="Microsoft Office 用户" w:date="2020-02-29T10:06:00Z">
        <w:r w:rsidRPr="00C53DD0">
          <w:rPr>
            <w:sz w:val="21"/>
            <w:szCs w:val="21"/>
            <w:rPrChange w:id="55" w:author="Microsoft Office 用户" w:date="2020-02-29T10:06:00Z">
              <w:rPr>
                <w:szCs w:val="21"/>
              </w:rPr>
            </w:rPrChange>
          </w:rPr>
          <w:t xml:space="preserve">United World College has captivated me as much as the novelties on my journeys. In UWC, I met people from all over the world, some I’ve been to, some I’ve never heard of. </w:t>
        </w:r>
      </w:ins>
    </w:p>
    <w:p w14:paraId="1D51F4A9" w14:textId="77777777" w:rsidR="00C53DD0" w:rsidRPr="00C53DD0" w:rsidRDefault="00C53DD0" w:rsidP="00C53DD0">
      <w:pPr>
        <w:spacing w:line="280" w:lineRule="exact"/>
        <w:rPr>
          <w:ins w:id="56" w:author="Microsoft Office 用户" w:date="2020-02-29T10:06:00Z"/>
          <w:sz w:val="21"/>
          <w:szCs w:val="21"/>
          <w:rPrChange w:id="57" w:author="Microsoft Office 用户" w:date="2020-02-29T10:06:00Z">
            <w:rPr>
              <w:ins w:id="58" w:author="Microsoft Office 用户" w:date="2020-02-29T10:06:00Z"/>
              <w:szCs w:val="21"/>
            </w:rPr>
          </w:rPrChange>
        </w:rPr>
      </w:pPr>
    </w:p>
    <w:p w14:paraId="6C23AE04" w14:textId="77777777" w:rsidR="00C53DD0" w:rsidRPr="00C53DD0" w:rsidRDefault="00C53DD0" w:rsidP="00C53DD0">
      <w:pPr>
        <w:spacing w:line="280" w:lineRule="exact"/>
        <w:rPr>
          <w:ins w:id="59" w:author="Microsoft Office 用户" w:date="2020-02-29T10:06:00Z"/>
          <w:sz w:val="21"/>
          <w:szCs w:val="21"/>
          <w:rPrChange w:id="60" w:author="Microsoft Office 用户" w:date="2020-02-29T10:06:00Z">
            <w:rPr>
              <w:ins w:id="61" w:author="Microsoft Office 用户" w:date="2020-02-29T10:06:00Z"/>
              <w:szCs w:val="21"/>
            </w:rPr>
          </w:rPrChange>
        </w:rPr>
      </w:pPr>
      <w:ins w:id="62" w:author="Microsoft Office 用户" w:date="2020-02-29T10:06:00Z">
        <w:r w:rsidRPr="00C53DD0">
          <w:rPr>
            <w:sz w:val="21"/>
            <w:szCs w:val="21"/>
            <w:rPrChange w:id="63" w:author="Microsoft Office 用户" w:date="2020-02-29T10:06:00Z">
              <w:rPr>
                <w:szCs w:val="21"/>
              </w:rPr>
            </w:rPrChange>
          </w:rPr>
          <w:t xml:space="preserve">I learned from my Afghan roommate how their country is suffering from upheavals; how she’d watched her friends dying, and how fortunate she feels about being able to study here. I also learned about different religions. I greeted all the vegetarians around me. I joined forces with the LGBTQ movement. </w:t>
        </w:r>
      </w:ins>
    </w:p>
    <w:p w14:paraId="2FD7B941" w14:textId="77777777" w:rsidR="00C53DD0" w:rsidRDefault="00C53DD0" w:rsidP="0014231F">
      <w:pPr>
        <w:pStyle w:val="Body"/>
        <w:spacing w:line="300" w:lineRule="exact"/>
      </w:pPr>
    </w:p>
    <w:p w14:paraId="01EAB860" w14:textId="7C7A1B8F" w:rsidR="006B597A" w:rsidRDefault="00724FAF" w:rsidP="0014231F">
      <w:pPr>
        <w:pStyle w:val="Body"/>
        <w:spacing w:line="300" w:lineRule="exact"/>
      </w:pPr>
      <w:commentRangeStart w:id="64"/>
      <w:r>
        <w:t xml:space="preserve">Coming to Pearson, my </w:t>
      </w:r>
      <w:del w:id="65" w:author="Huang Ruiyan" w:date="2020-03-01T23:03:00Z">
        <w:r w:rsidDel="00CA246E">
          <w:rPr>
            <w:rFonts w:hint="eastAsia"/>
          </w:rPr>
          <w:delText xml:space="preserve">world becomes bigger than ever. </w:delText>
        </w:r>
        <w:commentRangeEnd w:id="64"/>
        <w:r w:rsidR="00C53DD0" w:rsidDel="00CA246E">
          <w:rPr>
            <w:rStyle w:val="CommentReference"/>
            <w:rFonts w:eastAsiaTheme="minorEastAsia" w:cs="Times New Roman" w:hint="eastAsia"/>
            <w:color w:val="auto"/>
            <w14:textOutline w14:w="0" w14:cap="rnd" w14:cmpd="sng" w14:algn="ctr">
              <w14:noFill/>
              <w14:prstDash w14:val="solid"/>
              <w14:bevel/>
            </w14:textOutline>
          </w:rPr>
          <w:commentReference w:id="64"/>
        </w:r>
      </w:del>
      <w:ins w:id="66" w:author="Huang Ruiyan" w:date="2020-03-01T23:03:00Z">
        <w:r w:rsidR="00CA246E">
          <w:rPr>
            <w:rFonts w:hint="eastAsia"/>
          </w:rPr>
          <w:t>understanding</w:t>
        </w:r>
        <w:r w:rsidR="00CA246E">
          <w:t xml:space="preserve"> for physics </w:t>
        </w:r>
      </w:ins>
      <w:ins w:id="67" w:author="Huang Ruiyan" w:date="2020-03-01T23:04:00Z">
        <w:r w:rsidR="00CA246E">
          <w:t xml:space="preserve">was deepened. </w:t>
        </w:r>
      </w:ins>
    </w:p>
    <w:p w14:paraId="24AFF279" w14:textId="77777777" w:rsidR="00C53DD0" w:rsidRDefault="00C53DD0" w:rsidP="0014231F">
      <w:pPr>
        <w:pStyle w:val="Body"/>
        <w:spacing w:line="300" w:lineRule="exact"/>
        <w:rPr>
          <w:ins w:id="68" w:author="Microsoft Office 用户" w:date="2020-02-29T10:07:00Z"/>
        </w:rPr>
      </w:pPr>
    </w:p>
    <w:p w14:paraId="0CF5DD43" w14:textId="77777777" w:rsidR="006B597A" w:rsidRDefault="00724FAF" w:rsidP="0014231F">
      <w:pPr>
        <w:pStyle w:val="Body"/>
        <w:spacing w:line="300" w:lineRule="exact"/>
        <w:rPr>
          <w:ins w:id="69" w:author="Microsoft Office 用户" w:date="2020-02-29T10:07:00Z"/>
        </w:rPr>
      </w:pPr>
      <w:r>
        <w:t>Living at the ocean, the mystery of the ocean arouses my intellectual curiosity for marine science. By examining and monitoring the marine species in our local environment, from Coccolithophores to Canada goose, I</w:t>
      </w:r>
      <w:ins w:id="70" w:author="Microsoft Office 用户" w:date="2020-02-29T10:07:00Z">
        <w:r w:rsidR="00C53DD0">
          <w:t>’</w:t>
        </w:r>
      </w:ins>
      <w:del w:id="71" w:author="Microsoft Office 用户" w:date="2020-02-29T10:07:00Z">
        <w:r w:rsidDel="00C53DD0">
          <w:delText xml:space="preserve"> ha</w:delText>
        </w:r>
      </w:del>
      <w:r>
        <w:t xml:space="preserve">ve become aware of the real problem our generation is facing: marine plastics, ocean acidification, biodiversity loss… They become so close and so real to me when I witness, with my own eyes, the entangled sea lions and fishing lines at the bottom of the ocean. </w:t>
      </w:r>
    </w:p>
    <w:p w14:paraId="4F35FA87" w14:textId="77777777" w:rsidR="00C53DD0" w:rsidRDefault="00C53DD0" w:rsidP="0014231F">
      <w:pPr>
        <w:pStyle w:val="Body"/>
        <w:spacing w:line="300" w:lineRule="exact"/>
      </w:pPr>
    </w:p>
    <w:p w14:paraId="64D8E6CE" w14:textId="77777777" w:rsidR="006B597A" w:rsidRDefault="00724FAF" w:rsidP="0014231F">
      <w:pPr>
        <w:pStyle w:val="Body"/>
        <w:spacing w:line="300" w:lineRule="exact"/>
        <w:rPr>
          <w:ins w:id="72" w:author="Microsoft Office 用户" w:date="2020-02-29T10:07:00Z"/>
        </w:rPr>
      </w:pPr>
      <w:r>
        <w:t xml:space="preserve">Being the only non-white in the diving team, I manage to endure the freezing ocean water in order to monitor the underwater biodiversity and help with ocean cleanup. </w:t>
      </w:r>
    </w:p>
    <w:p w14:paraId="701B5DE6" w14:textId="77777777" w:rsidR="00C53DD0" w:rsidRDefault="00C53DD0" w:rsidP="0014231F">
      <w:pPr>
        <w:pStyle w:val="Body"/>
        <w:spacing w:line="300" w:lineRule="exact"/>
      </w:pPr>
    </w:p>
    <w:p w14:paraId="64EE446D" w14:textId="77777777" w:rsidR="006B597A" w:rsidRDefault="00724FAF" w:rsidP="0014231F">
      <w:pPr>
        <w:pStyle w:val="Body"/>
        <w:spacing w:line="300" w:lineRule="exact"/>
      </w:pPr>
      <w:commentRangeStart w:id="73"/>
      <w:r>
        <w:t xml:space="preserve">From my departure since childhood, now I am coming back again to the bosom of nature. </w:t>
      </w:r>
    </w:p>
    <w:p w14:paraId="23C3FDD0" w14:textId="77777777" w:rsidR="006B597A" w:rsidRDefault="00724FAF" w:rsidP="0014231F">
      <w:pPr>
        <w:pStyle w:val="Body"/>
        <w:spacing w:line="300" w:lineRule="exact"/>
        <w:rPr>
          <w:ins w:id="74" w:author="Microsoft Office 用户" w:date="2020-02-29T10:08:00Z"/>
        </w:rPr>
      </w:pPr>
      <w:r>
        <w:t xml:space="preserve">Every weekend I run along the shoreline, through the forests, up to the hills, wild cornfield, under the sun, in the rain, during sunrise and sunset. </w:t>
      </w:r>
    </w:p>
    <w:commentRangeEnd w:id="73"/>
    <w:p w14:paraId="30ECE3D6" w14:textId="77777777" w:rsidR="00C53DD0" w:rsidRDefault="00C53DD0" w:rsidP="0014231F">
      <w:pPr>
        <w:pStyle w:val="Body"/>
        <w:spacing w:line="300" w:lineRule="exact"/>
      </w:pPr>
      <w:ins w:id="75" w:author="Microsoft Office 用户" w:date="2020-02-29T10:08:00Z">
        <w:r>
          <w:rPr>
            <w:rStyle w:val="CommentReference"/>
            <w:rFonts w:eastAsiaTheme="minorEastAsia" w:cs="Times New Roman"/>
            <w:color w:val="auto"/>
            <w:lang w:eastAsia="en-US"/>
            <w14:textOutline w14:w="0" w14:cap="rnd" w14:cmpd="sng" w14:algn="ctr">
              <w14:noFill/>
              <w14:prstDash w14:val="solid"/>
              <w14:bevel/>
            </w14:textOutline>
          </w:rPr>
          <w:commentReference w:id="73"/>
        </w:r>
      </w:ins>
    </w:p>
    <w:p w14:paraId="0AED6954" w14:textId="77777777" w:rsidR="006B597A" w:rsidRDefault="00724FAF" w:rsidP="0014231F">
      <w:pPr>
        <w:pStyle w:val="Body"/>
        <w:spacing w:line="300" w:lineRule="exact"/>
      </w:pPr>
      <w:r>
        <w:t xml:space="preserve">By living on a </w:t>
      </w:r>
      <w:r w:rsidRPr="00CA246E">
        <w:rPr>
          <w:lang w:val="en-CA"/>
          <w:rPrChange w:id="76" w:author="Huang Ruiyan" w:date="2020-03-01T23:02:00Z">
            <w:rPr>
              <w:lang w:val="zh-CN"/>
            </w:rPr>
          </w:rPrChange>
        </w:rPr>
        <w:t>0.5</w:t>
      </w:r>
      <w:r>
        <w:t xml:space="preserve">km^2 island for a week without freshwater and electricity, I woke up </w:t>
      </w:r>
      <w:proofErr w:type="spellStart"/>
      <w:r>
        <w:t>everyday</w:t>
      </w:r>
      <w:proofErr w:type="spellEnd"/>
      <w:r>
        <w:t xml:space="preserve"> with the roar of California sea </w:t>
      </w:r>
      <w:proofErr w:type="gramStart"/>
      <w:r>
        <w:t>lions, and</w:t>
      </w:r>
      <w:proofErr w:type="gramEnd"/>
      <w:r>
        <w:t xml:space="preserve"> watch the travel of humpbacks on the lighthouse. Without proper toilets or bed, I came to a real understanding of nature and wilderness instead of the romanticized image that is so prevailing in modern society. </w:t>
      </w:r>
    </w:p>
    <w:p w14:paraId="50EE7429" w14:textId="77777777" w:rsidR="00C53DD0" w:rsidRDefault="00C53DD0" w:rsidP="0014231F">
      <w:pPr>
        <w:pStyle w:val="Body"/>
        <w:spacing w:line="300" w:lineRule="exact"/>
        <w:rPr>
          <w:ins w:id="77" w:author="Microsoft Office 用户" w:date="2020-02-29T10:09:00Z"/>
        </w:rPr>
      </w:pPr>
    </w:p>
    <w:p w14:paraId="66EB2F05" w14:textId="77777777" w:rsidR="006B597A" w:rsidDel="00C53DD0" w:rsidRDefault="00724FAF" w:rsidP="0014231F">
      <w:pPr>
        <w:pStyle w:val="Body"/>
        <w:spacing w:line="300" w:lineRule="exact"/>
        <w:rPr>
          <w:del w:id="78" w:author="Microsoft Office 用户" w:date="2020-02-29T10:09:00Z"/>
        </w:rPr>
      </w:pPr>
      <w:commentRangeStart w:id="79"/>
      <w:del w:id="80" w:author="Microsoft Office 用户" w:date="2020-02-29T10:09:00Z">
        <w:r w:rsidDel="00C53DD0">
          <w:delText xml:space="preserve">But I love it sill. </w:delText>
        </w:r>
      </w:del>
    </w:p>
    <w:p w14:paraId="6777C2C2" w14:textId="547190B9" w:rsidR="006B597A" w:rsidDel="00CA246E" w:rsidRDefault="00CA246E" w:rsidP="0014231F">
      <w:pPr>
        <w:pStyle w:val="Body"/>
        <w:spacing w:line="300" w:lineRule="exact"/>
        <w:rPr>
          <w:del w:id="81" w:author="Huang Ruiyan" w:date="2020-03-01T23:05:00Z"/>
        </w:rPr>
      </w:pPr>
      <w:ins w:id="82" w:author="Huang Ruiyan" w:date="2020-03-01T23:05:00Z">
        <w:r>
          <w:t xml:space="preserve">We go star gazing and automate the telescope. </w:t>
        </w:r>
      </w:ins>
      <w:del w:id="83" w:author="Huang Ruiyan" w:date="2020-03-01T23:05:00Z">
        <w:r w:rsidR="00724FAF" w:rsidDel="00CA246E">
          <w:delText xml:space="preserve">It reminds me of the fire woods and the smoke curling up from my childhood; the little wooden stool in our backyard and the chickens pecking around. </w:delText>
        </w:r>
      </w:del>
    </w:p>
    <w:p w14:paraId="23C9F03C" w14:textId="312C366B" w:rsidR="00CA246E" w:rsidRDefault="00CA246E" w:rsidP="0014231F">
      <w:pPr>
        <w:pStyle w:val="Body"/>
        <w:spacing w:line="300" w:lineRule="exact"/>
        <w:rPr>
          <w:ins w:id="84" w:author="Huang Ruiyan" w:date="2020-03-01T23:05:00Z"/>
        </w:rPr>
      </w:pPr>
    </w:p>
    <w:p w14:paraId="08306896" w14:textId="77777777" w:rsidR="00CA246E" w:rsidRDefault="00CA246E" w:rsidP="0014231F">
      <w:pPr>
        <w:pStyle w:val="Body"/>
        <w:spacing w:line="300" w:lineRule="exact"/>
        <w:rPr>
          <w:ins w:id="85" w:author="Huang Ruiyan" w:date="2020-03-01T23:05:00Z"/>
        </w:rPr>
      </w:pPr>
    </w:p>
    <w:p w14:paraId="7877748D" w14:textId="64F775AD" w:rsidR="006B597A" w:rsidDel="00CA246E" w:rsidRDefault="00724FAF" w:rsidP="0014231F">
      <w:pPr>
        <w:pStyle w:val="Body"/>
        <w:spacing w:line="300" w:lineRule="exact"/>
        <w:rPr>
          <w:del w:id="86" w:author="Huang Ruiyan" w:date="2020-03-01T23:05:00Z"/>
        </w:rPr>
      </w:pPr>
      <w:del w:id="87" w:author="Huang Ruiyan" w:date="2020-03-01T23:05:00Z">
        <w:r w:rsidDel="00CA246E">
          <w:delText xml:space="preserve">It reminds me of sunsets and starry nights I have seen from all over the world; it reminds me of the light passing the Oculus of the Pantheon. </w:delText>
        </w:r>
      </w:del>
    </w:p>
    <w:p w14:paraId="19BF2A87" w14:textId="7CB757D2" w:rsidR="006B597A" w:rsidDel="00CA246E" w:rsidRDefault="00724FAF" w:rsidP="0014231F">
      <w:pPr>
        <w:pStyle w:val="Body"/>
        <w:spacing w:line="300" w:lineRule="exact"/>
        <w:rPr>
          <w:del w:id="88" w:author="Huang Ruiyan" w:date="2020-03-01T23:05:00Z"/>
        </w:rPr>
      </w:pPr>
      <w:del w:id="89" w:author="Huang Ruiyan" w:date="2020-03-01T23:05:00Z">
        <w:r w:rsidDel="00CA246E">
          <w:delText xml:space="preserve">It is wild. Crude. But it’s full of power, the power from its purity and its origin. </w:delText>
        </w:r>
      </w:del>
    </w:p>
    <w:p w14:paraId="55CF46B2" w14:textId="1E11E3AA" w:rsidR="006B597A" w:rsidDel="00CA246E" w:rsidRDefault="00724FAF" w:rsidP="0014231F">
      <w:pPr>
        <w:pStyle w:val="Body"/>
        <w:spacing w:line="300" w:lineRule="exact"/>
        <w:rPr>
          <w:del w:id="90" w:author="Huang Ruiyan" w:date="2020-03-01T23:05:00Z"/>
        </w:rPr>
      </w:pPr>
      <w:del w:id="91" w:author="Huang Ruiyan" w:date="2020-03-01T23:05:00Z">
        <w:r w:rsidDel="00CA246E">
          <w:delText xml:space="preserve">Just like art in the Renaissance, and math for its own sake. </w:delText>
        </w:r>
      </w:del>
    </w:p>
    <w:commentRangeEnd w:id="79"/>
    <w:p w14:paraId="0BD809B6" w14:textId="77777777" w:rsidR="006B597A" w:rsidRDefault="00C53DD0" w:rsidP="0014231F">
      <w:pPr>
        <w:pStyle w:val="Body"/>
        <w:spacing w:line="300" w:lineRule="exact"/>
      </w:pPr>
      <w:r>
        <w:rPr>
          <w:rStyle w:val="CommentReference"/>
          <w:rFonts w:eastAsiaTheme="minorEastAsia" w:cs="Times New Roman"/>
          <w:color w:val="auto"/>
          <w:lang w:eastAsia="en-US"/>
          <w14:textOutline w14:w="0" w14:cap="rnd" w14:cmpd="sng" w14:algn="ctr">
            <w14:noFill/>
            <w14:prstDash w14:val="solid"/>
            <w14:bevel/>
          </w14:textOutline>
        </w:rPr>
        <w:commentReference w:id="79"/>
      </w:r>
    </w:p>
    <w:p w14:paraId="79F945EF" w14:textId="77777777" w:rsidR="006B597A" w:rsidRPr="00494F1F" w:rsidRDefault="00724FAF" w:rsidP="0014231F">
      <w:pPr>
        <w:pStyle w:val="Body"/>
        <w:spacing w:line="300" w:lineRule="exact"/>
        <w:rPr>
          <w:b/>
          <w:rPrChange w:id="92" w:author="Microsoft Office 用户" w:date="2020-02-29T10:01:00Z">
            <w:rPr/>
          </w:rPrChange>
        </w:rPr>
      </w:pPr>
      <w:r w:rsidRPr="00494F1F">
        <w:rPr>
          <w:b/>
          <w:rPrChange w:id="93" w:author="Microsoft Office 用户" w:date="2020-02-29T10:01:00Z">
            <w:rPr/>
          </w:rPrChange>
        </w:rPr>
        <w:t xml:space="preserve">3. With “b,” </w:t>
      </w:r>
      <w:r w:rsidRPr="00494F1F">
        <w:rPr>
          <w:b/>
          <w:rtl/>
          <w:lang w:val="ar-SA"/>
          <w:rPrChange w:id="94" w:author="Microsoft Office 用户" w:date="2020-02-29T10:01:00Z">
            <w:rPr>
              <w:rtl/>
              <w:lang w:val="ar-SA"/>
            </w:rPr>
          </w:rPrChange>
        </w:rPr>
        <w:t>“</w:t>
      </w:r>
      <w:r w:rsidRPr="00494F1F">
        <w:rPr>
          <w:b/>
          <w:rPrChange w:id="95" w:author="Microsoft Office 用户" w:date="2020-02-29T10:01:00Z">
            <w:rPr/>
          </w:rPrChange>
        </w:rPr>
        <w:t>y” is who I will become.</w:t>
      </w:r>
    </w:p>
    <w:p w14:paraId="6AFCD237" w14:textId="77777777" w:rsidR="00494F1F" w:rsidRDefault="00494F1F" w:rsidP="0014231F">
      <w:pPr>
        <w:pStyle w:val="Body"/>
        <w:spacing w:line="300" w:lineRule="exact"/>
        <w:rPr>
          <w:ins w:id="96" w:author="Microsoft Office 用户" w:date="2020-02-29T10:01:00Z"/>
        </w:rPr>
      </w:pPr>
    </w:p>
    <w:p w14:paraId="00197382" w14:textId="77777777" w:rsidR="006B597A" w:rsidRDefault="00724FAF" w:rsidP="0014231F">
      <w:pPr>
        <w:pStyle w:val="Body"/>
        <w:spacing w:line="300" w:lineRule="exact"/>
      </w:pPr>
      <w:proofErr w:type="spellStart"/>
      <w:r>
        <w:t>a^x</w:t>
      </w:r>
      <w:proofErr w:type="spellEnd"/>
      <w:r>
        <w:t xml:space="preserve"> is who I am, albeit I am looking for such a “b” that could help me go further in my journey of math. </w:t>
      </w:r>
    </w:p>
    <w:p w14:paraId="6B70E883" w14:textId="77777777" w:rsidR="006B597A" w:rsidRDefault="00724FAF" w:rsidP="0014231F">
      <w:pPr>
        <w:pStyle w:val="Body"/>
        <w:spacing w:line="300" w:lineRule="exact"/>
        <w:rPr>
          <w:ins w:id="97" w:author="Microsoft Office 用户" w:date="2020-02-29T10:01:00Z"/>
        </w:rPr>
      </w:pPr>
      <w:r>
        <w:t xml:space="preserve">Ross </w:t>
      </w:r>
      <w:ins w:id="98" w:author="Microsoft Office 用户" w:date="2020-02-29T10:13:00Z">
        <w:r w:rsidR="00842B83">
          <w:rPr>
            <w:rFonts w:hint="eastAsia"/>
          </w:rPr>
          <w:t>can be</w:t>
        </w:r>
      </w:ins>
      <w:del w:id="99" w:author="Microsoft Office 用户" w:date="2020-02-29T10:13:00Z">
        <w:r w:rsidDel="00842B83">
          <w:delText>is</w:delText>
        </w:r>
      </w:del>
      <w:r>
        <w:t xml:space="preserve"> such a “b.”</w:t>
      </w:r>
    </w:p>
    <w:p w14:paraId="6594E2D3" w14:textId="77777777" w:rsidR="00494F1F" w:rsidRDefault="00494F1F" w:rsidP="0014231F">
      <w:pPr>
        <w:pStyle w:val="Body"/>
        <w:spacing w:line="300" w:lineRule="exact"/>
        <w:rPr>
          <w:ins w:id="100" w:author="Microsoft Office 用户" w:date="2020-02-29T10:14:00Z"/>
        </w:rPr>
      </w:pPr>
    </w:p>
    <w:p w14:paraId="1BCE9C3C" w14:textId="77777777" w:rsidR="00842B83" w:rsidRDefault="00842B83" w:rsidP="00842B83">
      <w:pPr>
        <w:pStyle w:val="Body"/>
        <w:spacing w:line="300" w:lineRule="exact"/>
      </w:pPr>
      <w:commentRangeStart w:id="101"/>
      <w:ins w:id="102" w:author="Microsoft Office 用户" w:date="2020-02-29T10:15:00Z">
        <w:r w:rsidRPr="00842B83">
          <w:rPr>
            <w:rFonts w:eastAsia="SimSun" w:cs="Times New Roman"/>
            <w:highlight w:val="yellow"/>
          </w:rPr>
          <w:t>在你对数学探索的这个</w:t>
        </w:r>
        <w:r w:rsidRPr="00842B83">
          <w:rPr>
            <w:rFonts w:eastAsia="SimSun" w:cs="Times New Roman"/>
            <w:highlight w:val="yellow"/>
          </w:rPr>
          <w:t>journey</w:t>
        </w:r>
        <w:r w:rsidRPr="00842B83">
          <w:rPr>
            <w:rFonts w:eastAsia="SimSun" w:cs="Times New Roman"/>
            <w:highlight w:val="yellow"/>
          </w:rPr>
          <w:t>中，你也发现了各种数学存在的形态。</w:t>
        </w:r>
      </w:ins>
      <w:commentRangeEnd w:id="101"/>
      <w:ins w:id="103" w:author="Microsoft Office 用户" w:date="2020-02-29T10:19:00Z">
        <w:r>
          <w:rPr>
            <w:rStyle w:val="CommentReference"/>
            <w:rFonts w:eastAsiaTheme="minorEastAsia" w:cs="Times New Roman"/>
            <w:color w:val="auto"/>
            <w:lang w:eastAsia="en-US"/>
            <w14:textOutline w14:w="0" w14:cap="rnd" w14:cmpd="sng" w14:algn="ctr">
              <w14:noFill/>
              <w14:prstDash w14:val="solid"/>
              <w14:bevel/>
            </w14:textOutline>
          </w:rPr>
          <w:commentReference w:id="101"/>
        </w:r>
      </w:ins>
      <w:r w:rsidRPr="00842B83">
        <w:t>I start to see everything in the world as math: all information and knowledge can be stored as numbers in computers; all tangible as well as higher dimensional things can be described using functions; it is such a beautiful language that helps me to interpret myself and the surrounding world: Feeling hot can be expressed by regression (in sports), Bayes’ formula can be used for testing cancer treatment’s effectiveness (in medicine), wise decisions can be made based on the expectation (in lottery), and numbers can show the faults of an electoral system (in politics). If I want to figure out what Quantum mechanics is, the easiest way for me is to draw inspirations from uncertainty, wave function collapse, Schrodinger equation, and Quantum Bayesian model.</w:t>
      </w:r>
      <w:r>
        <w:t xml:space="preserve"> </w:t>
      </w:r>
    </w:p>
    <w:p w14:paraId="604C6CA2" w14:textId="77777777" w:rsidR="00842B83" w:rsidRDefault="00842B83" w:rsidP="0014231F">
      <w:pPr>
        <w:pStyle w:val="Body"/>
        <w:spacing w:line="300" w:lineRule="exact"/>
      </w:pPr>
    </w:p>
    <w:p w14:paraId="4831A79F" w14:textId="77777777" w:rsidR="00CA246E" w:rsidRDefault="00CA246E" w:rsidP="00CA246E">
      <w:pPr>
        <w:pStyle w:val="CommentText"/>
        <w:rPr>
          <w:ins w:id="104" w:author="Huang Ruiyan" w:date="2020-03-01T23:06:00Z"/>
          <w:lang w:eastAsia="zh-CN"/>
        </w:rPr>
      </w:pPr>
      <w:ins w:id="105" w:author="Huang Ruiyan" w:date="2020-03-01T23:06:00Z">
        <w:r>
          <w:rPr>
            <w:rFonts w:hint="eastAsia"/>
            <w:lang w:eastAsia="zh-CN"/>
          </w:rPr>
          <w:t>但你还是渴望对数学最本真的理论和公式探索。</w:t>
        </w:r>
      </w:ins>
    </w:p>
    <w:p w14:paraId="6EF05D96" w14:textId="263E899A" w:rsidR="006B597A" w:rsidRDefault="00724FAF" w:rsidP="0014231F">
      <w:pPr>
        <w:pStyle w:val="Body"/>
        <w:spacing w:line="300" w:lineRule="exact"/>
      </w:pPr>
      <w:commentRangeStart w:id="106"/>
      <w:del w:id="107" w:author="Huang Ruiyan" w:date="2020-03-01T23:06:00Z">
        <w:r w:rsidDel="00CA246E">
          <w:lastRenderedPageBreak/>
          <w:delText>It is such an opportunity for me to have an immersive journey, just like the ones I had back in childhood solving Sodoku and on a wild island monitoring sea lions.</w:delText>
        </w:r>
        <w:commentRangeEnd w:id="106"/>
        <w:r w:rsidR="00842B83" w:rsidDel="00CA246E">
          <w:rPr>
            <w:rStyle w:val="CommentReference"/>
            <w:rFonts w:eastAsiaTheme="minorEastAsia" w:cs="Times New Roman"/>
            <w:color w:val="auto"/>
            <w:lang w:eastAsia="en-US"/>
            <w14:textOutline w14:w="0" w14:cap="rnd" w14:cmpd="sng" w14:algn="ctr">
              <w14:noFill/>
              <w14:prstDash w14:val="solid"/>
              <w14:bevel/>
            </w14:textOutline>
          </w:rPr>
          <w:commentReference w:id="106"/>
        </w:r>
        <w:r w:rsidDel="00CA246E">
          <w:delText xml:space="preserve"> </w:delText>
        </w:r>
      </w:del>
      <w:r>
        <w:t xml:space="preserve">But this time, I want a summer for math only. With no distraction from any possible sources, Ross provides me such a mathematical haven that I could safely and joyfully enjoy in. </w:t>
      </w:r>
      <w:commentRangeStart w:id="108"/>
      <w:r>
        <w:t>By investigating into number theory</w:t>
      </w:r>
      <w:commentRangeEnd w:id="108"/>
      <w:r w:rsidR="00842B83">
        <w:rPr>
          <w:rStyle w:val="CommentReference"/>
          <w:rFonts w:eastAsiaTheme="minorEastAsia" w:cs="Times New Roman"/>
          <w:color w:val="auto"/>
          <w:lang w:eastAsia="en-US"/>
          <w14:textOutline w14:w="0" w14:cap="rnd" w14:cmpd="sng" w14:algn="ctr">
            <w14:noFill/>
            <w14:prstDash w14:val="solid"/>
            <w14:bevel/>
          </w14:textOutline>
        </w:rPr>
        <w:commentReference w:id="108"/>
      </w:r>
      <w:r>
        <w:t xml:space="preserve"> — one of the purest and most fundamental areas in math — I could boost my understanding of math from its most basic level to its development over the history, and get a glimpse into the advancement of mathematics at its explosive velocity. </w:t>
      </w:r>
    </w:p>
    <w:p w14:paraId="1643426C" w14:textId="77777777" w:rsidR="006B597A" w:rsidRDefault="006B597A" w:rsidP="0014231F">
      <w:pPr>
        <w:pStyle w:val="Body"/>
        <w:spacing w:line="300" w:lineRule="exact"/>
      </w:pPr>
    </w:p>
    <w:p w14:paraId="2D57F7B0" w14:textId="61CBED68" w:rsidR="006B597A" w:rsidRDefault="00724FAF" w:rsidP="0014231F">
      <w:pPr>
        <w:pStyle w:val="Body"/>
        <w:spacing w:line="300" w:lineRule="exact"/>
      </w:pPr>
      <w:r>
        <w:t xml:space="preserve">If I would have this precious opportunity, I believe Ross will become such an indispensable part of me, not only for my pursuit for math, </w:t>
      </w:r>
      <w:commentRangeStart w:id="109"/>
      <w:del w:id="110" w:author="Huang Ruiyan" w:date="2020-03-01T23:06:00Z">
        <w:r w:rsidDel="00CA246E">
          <w:delText xml:space="preserve">but also my social network, the shaping of my personality and future. </w:delText>
        </w:r>
        <w:commentRangeEnd w:id="109"/>
        <w:r w:rsidR="00842B83" w:rsidDel="00CA246E">
          <w:rPr>
            <w:rStyle w:val="CommentReference"/>
            <w:rFonts w:eastAsiaTheme="minorEastAsia" w:cs="Times New Roman"/>
            <w:color w:val="auto"/>
            <w:lang w:eastAsia="en-US"/>
            <w14:textOutline w14:w="0" w14:cap="rnd" w14:cmpd="sng" w14:algn="ctr">
              <w14:noFill/>
              <w14:prstDash w14:val="solid"/>
              <w14:bevel/>
            </w14:textOutline>
          </w:rPr>
          <w:commentReference w:id="109"/>
        </w:r>
      </w:del>
      <w:bookmarkEnd w:id="0"/>
    </w:p>
    <w:sectPr w:rsidR="006B597A">
      <w:headerReference w:type="default" r:id="rId9"/>
      <w:footerReference w:type="default" r:id="rId10"/>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Microsoft Office 用户" w:date="2020-02-29T09:57:00Z" w:initials="Office">
    <w:p w14:paraId="1AD3EDF0" w14:textId="77777777" w:rsidR="00494F1F" w:rsidRDefault="00494F1F">
      <w:pPr>
        <w:pStyle w:val="CommentText"/>
        <w:rPr>
          <w:lang w:eastAsia="zh-CN"/>
        </w:rPr>
      </w:pPr>
      <w:r>
        <w:rPr>
          <w:rStyle w:val="CommentReference"/>
        </w:rPr>
        <w:annotationRef/>
      </w:r>
      <w:r>
        <w:rPr>
          <w:rFonts w:hint="eastAsia"/>
          <w:lang w:eastAsia="zh-CN"/>
        </w:rPr>
        <w:t>其实，是不是重点描写你玩</w:t>
      </w:r>
      <w:proofErr w:type="spellStart"/>
      <w:r>
        <w:rPr>
          <w:rFonts w:hint="eastAsia"/>
          <w:lang w:eastAsia="zh-CN"/>
        </w:rPr>
        <w:t>suodku</w:t>
      </w:r>
      <w:proofErr w:type="spellEnd"/>
      <w:r>
        <w:rPr>
          <w:rFonts w:hint="eastAsia"/>
          <w:lang w:eastAsia="zh-CN"/>
        </w:rPr>
        <w:t>的场景就够了，前面这些信息有点</w:t>
      </w:r>
      <w:r>
        <w:rPr>
          <w:rFonts w:hint="eastAsia"/>
          <w:lang w:eastAsia="zh-CN"/>
        </w:rPr>
        <w:t>useless?</w:t>
      </w:r>
    </w:p>
  </w:comment>
  <w:comment w:id="30" w:author="Microsoft Office 用户" w:date="2020-02-29T09:58:00Z" w:initials="Office">
    <w:p w14:paraId="4F5BD87E" w14:textId="77777777" w:rsidR="00494F1F" w:rsidRDefault="00494F1F">
      <w:pPr>
        <w:pStyle w:val="CommentText"/>
        <w:rPr>
          <w:lang w:eastAsia="zh-CN"/>
        </w:rPr>
      </w:pPr>
      <w:r>
        <w:rPr>
          <w:rStyle w:val="CommentReference"/>
        </w:rPr>
        <w:annotationRef/>
      </w:r>
      <w:r>
        <w:rPr>
          <w:rFonts w:hint="eastAsia"/>
          <w:lang w:eastAsia="zh-CN"/>
        </w:rPr>
        <w:t>哈哈哈，你怎么还喜欢用四个并列，一般就是三个啦</w:t>
      </w:r>
    </w:p>
  </w:comment>
  <w:comment w:id="31" w:author="Microsoft Office 用户" w:date="2020-02-29T10:03:00Z" w:initials="Office">
    <w:p w14:paraId="118D3E7B" w14:textId="77777777" w:rsidR="00C53DD0" w:rsidRDefault="00C53DD0">
      <w:pPr>
        <w:pStyle w:val="CommentText"/>
      </w:pPr>
      <w:r>
        <w:rPr>
          <w:rStyle w:val="CommentReference"/>
        </w:rPr>
        <w:annotationRef/>
      </w:r>
      <w:proofErr w:type="spellStart"/>
      <w:r>
        <w:rPr>
          <w:rFonts w:hint="eastAsia"/>
        </w:rPr>
        <w:t>如果你要深刻一点，这里其实可以的，你现在写的有一点感觉</w:t>
      </w:r>
      <w:r>
        <w:rPr>
          <w:rFonts w:hint="eastAsia"/>
        </w:rPr>
        <w:t>show</w:t>
      </w:r>
      <w:proofErr w:type="spellEnd"/>
      <w:r>
        <w:rPr>
          <w:rFonts w:hint="eastAsia"/>
        </w:rPr>
        <w:t xml:space="preserve"> your passion for </w:t>
      </w:r>
      <w:proofErr w:type="spellStart"/>
      <w:r>
        <w:rPr>
          <w:rFonts w:hint="eastAsia"/>
        </w:rPr>
        <w:t>math</w:t>
      </w:r>
      <w:r>
        <w:rPr>
          <w:rFonts w:hint="eastAsia"/>
        </w:rPr>
        <w:t>，但是还可以深一</w:t>
      </w:r>
      <w:r>
        <w:rPr>
          <w:rFonts w:hint="eastAsia"/>
        </w:rPr>
        <w:t>r</w:t>
      </w:r>
      <w:r>
        <w:t>eflect</w:t>
      </w:r>
      <w:proofErr w:type="spellEnd"/>
      <w:r>
        <w:rPr>
          <w:rFonts w:hint="eastAsia"/>
        </w:rPr>
        <w:t xml:space="preserve"> how math matters to you?</w:t>
      </w:r>
    </w:p>
  </w:comment>
  <w:comment w:id="47" w:author="Microsoft Office 用户" w:date="2020-02-29T10:05:00Z" w:initials="Office">
    <w:p w14:paraId="72A2ACF4" w14:textId="77777777" w:rsidR="00C53DD0" w:rsidRDefault="00C53DD0">
      <w:pPr>
        <w:pStyle w:val="CommentText"/>
      </w:pPr>
      <w:r>
        <w:rPr>
          <w:rStyle w:val="CommentReference"/>
        </w:rPr>
        <w:annotationRef/>
      </w:r>
      <w:proofErr w:type="spellStart"/>
      <w:r>
        <w:rPr>
          <w:rFonts w:hint="eastAsia"/>
        </w:rPr>
        <w:t>这段还是可以保留的</w:t>
      </w:r>
      <w:proofErr w:type="spellEnd"/>
      <w:r>
        <w:rPr>
          <w:rFonts w:hint="eastAsia"/>
        </w:rPr>
        <w:t>。</w:t>
      </w:r>
    </w:p>
  </w:comment>
  <w:comment w:id="64" w:author="Microsoft Office 用户" w:date="2020-02-29T10:06:00Z" w:initials="Office">
    <w:p w14:paraId="65D1F64A" w14:textId="77777777" w:rsidR="00C53DD0" w:rsidRDefault="00C53DD0">
      <w:pPr>
        <w:pStyle w:val="CommentText"/>
        <w:rPr>
          <w:lang w:eastAsia="zh-CN"/>
        </w:rPr>
      </w:pPr>
      <w:r>
        <w:rPr>
          <w:rStyle w:val="CommentReference"/>
        </w:rPr>
        <w:annotationRef/>
      </w:r>
      <w:proofErr w:type="spellStart"/>
      <w:r>
        <w:rPr>
          <w:rFonts w:hint="eastAsia"/>
        </w:rPr>
        <w:t>语法错误</w:t>
      </w:r>
      <w:proofErr w:type="spellEnd"/>
      <w:r>
        <w:rPr>
          <w:rFonts w:hint="eastAsia"/>
        </w:rPr>
        <w:t>。</w:t>
      </w:r>
      <w:r>
        <w:rPr>
          <w:rFonts w:hint="eastAsia"/>
          <w:lang w:eastAsia="zh-CN"/>
        </w:rPr>
        <w:t>然后你来到了加拿大</w:t>
      </w:r>
      <w:proofErr w:type="spellStart"/>
      <w:r>
        <w:rPr>
          <w:rFonts w:hint="eastAsia"/>
          <w:lang w:eastAsia="zh-CN"/>
        </w:rPr>
        <w:t>pearson</w:t>
      </w:r>
      <w:proofErr w:type="spellEnd"/>
      <w:r>
        <w:rPr>
          <w:rFonts w:hint="eastAsia"/>
          <w:lang w:eastAsia="zh-CN"/>
        </w:rPr>
        <w:t>校区，你对物理世界的认知变得更宽广。</w:t>
      </w:r>
    </w:p>
  </w:comment>
  <w:comment w:id="73" w:author="Microsoft Office 用户" w:date="2020-02-29T10:08:00Z" w:initials="Office">
    <w:p w14:paraId="42E25338" w14:textId="77777777" w:rsidR="00C53DD0" w:rsidRDefault="00C53DD0">
      <w:pPr>
        <w:pStyle w:val="CommentText"/>
        <w:rPr>
          <w:lang w:eastAsia="zh-CN"/>
        </w:rPr>
      </w:pPr>
      <w:r>
        <w:rPr>
          <w:rStyle w:val="CommentReference"/>
        </w:rPr>
        <w:annotationRef/>
      </w:r>
      <w:r>
        <w:rPr>
          <w:rFonts w:hint="eastAsia"/>
          <w:lang w:eastAsia="zh-CN"/>
        </w:rPr>
        <w:t>这个不要了吧！适合单独写</w:t>
      </w:r>
      <w:r>
        <w:rPr>
          <w:rFonts w:hint="eastAsia"/>
          <w:lang w:eastAsia="zh-CN"/>
        </w:rPr>
        <w:t>essay</w:t>
      </w:r>
      <w:r>
        <w:rPr>
          <w:rFonts w:hint="eastAsia"/>
          <w:lang w:eastAsia="zh-CN"/>
        </w:rPr>
        <w:t>。而且下文岛上生活也体现接触自然了。</w:t>
      </w:r>
    </w:p>
  </w:comment>
  <w:comment w:id="79" w:author="Microsoft Office 用户" w:date="2020-02-29T10:10:00Z" w:initials="Office">
    <w:p w14:paraId="7F9F591E" w14:textId="77777777" w:rsidR="00C53DD0" w:rsidRDefault="00C53DD0">
      <w:pPr>
        <w:pStyle w:val="CommentText"/>
        <w:rPr>
          <w:lang w:eastAsia="zh-CN"/>
        </w:rPr>
      </w:pPr>
      <w:r>
        <w:rPr>
          <w:rStyle w:val="CommentReference"/>
        </w:rPr>
        <w:annotationRef/>
      </w:r>
      <w:r>
        <w:rPr>
          <w:rFonts w:hint="eastAsia"/>
          <w:lang w:eastAsia="zh-CN"/>
        </w:rPr>
        <w:t>这个也删了，太多了。建议写天文望远镜，你们看星星，并尝试研究，和自动化</w:t>
      </w:r>
      <w:r>
        <w:rPr>
          <w:rFonts w:hint="eastAsia"/>
          <w:lang w:eastAsia="zh-CN"/>
        </w:rPr>
        <w:t>fix</w:t>
      </w:r>
      <w:r>
        <w:rPr>
          <w:rFonts w:hint="eastAsia"/>
          <w:lang w:eastAsia="zh-CN"/>
        </w:rPr>
        <w:t>它这件事。</w:t>
      </w:r>
    </w:p>
  </w:comment>
  <w:comment w:id="101" w:author="Microsoft Office 用户" w:date="2020-02-29T10:19:00Z" w:initials="Office">
    <w:p w14:paraId="1F2AC292" w14:textId="77777777" w:rsidR="00842B83" w:rsidRDefault="00842B83">
      <w:pPr>
        <w:pStyle w:val="CommentText"/>
        <w:rPr>
          <w:lang w:eastAsia="zh-CN"/>
        </w:rPr>
      </w:pPr>
      <w:r>
        <w:rPr>
          <w:rStyle w:val="CommentReference"/>
        </w:rPr>
        <w:annotationRef/>
      </w:r>
      <w:r>
        <w:rPr>
          <w:rFonts w:hint="eastAsia"/>
          <w:lang w:eastAsia="zh-CN"/>
        </w:rPr>
        <w:t>这段可以删掉点。</w:t>
      </w:r>
    </w:p>
  </w:comment>
  <w:comment w:id="106" w:author="Microsoft Office 用户" w:date="2020-02-29T10:17:00Z" w:initials="Office">
    <w:p w14:paraId="46771974" w14:textId="77777777" w:rsidR="00842B83" w:rsidRDefault="00842B83">
      <w:pPr>
        <w:pStyle w:val="CommentText"/>
        <w:rPr>
          <w:lang w:eastAsia="zh-CN"/>
        </w:rPr>
      </w:pPr>
      <w:r>
        <w:rPr>
          <w:rStyle w:val="CommentReference"/>
        </w:rPr>
        <w:annotationRef/>
      </w:r>
      <w:r>
        <w:rPr>
          <w:rFonts w:hint="eastAsia"/>
          <w:lang w:eastAsia="zh-CN"/>
        </w:rPr>
        <w:t>这个删了。但你还是渴望对数学最本真的理论和公式探索。</w:t>
      </w:r>
    </w:p>
  </w:comment>
  <w:comment w:id="108" w:author="Microsoft Office 用户" w:date="2020-02-29T10:12:00Z" w:initials="Office">
    <w:p w14:paraId="62185CBE" w14:textId="77777777" w:rsidR="00842B83" w:rsidRDefault="00842B83">
      <w:pPr>
        <w:pStyle w:val="CommentText"/>
      </w:pPr>
      <w:r>
        <w:rPr>
          <w:rStyle w:val="CommentReference"/>
        </w:rPr>
        <w:annotationRef/>
      </w:r>
      <w:proofErr w:type="spellStart"/>
      <w:r>
        <w:rPr>
          <w:rFonts w:hint="eastAsia"/>
        </w:rPr>
        <w:t>浏阳下网站，</w:t>
      </w:r>
      <w:r>
        <w:rPr>
          <w:rFonts w:hint="eastAsia"/>
        </w:rPr>
        <w:t>YY</w:t>
      </w:r>
      <w:r>
        <w:rPr>
          <w:rFonts w:hint="eastAsia"/>
        </w:rPr>
        <w:t>下</w:t>
      </w:r>
      <w:r>
        <w:rPr>
          <w:rFonts w:hint="eastAsia"/>
        </w:rPr>
        <w:t>ross</w:t>
      </w:r>
      <w:r>
        <w:rPr>
          <w:rFonts w:hint="eastAsia"/>
        </w:rPr>
        <w:t>的生活，吃喝拉撒都是数学，那是一种多么极致，纯粹的</w:t>
      </w:r>
      <w:r>
        <w:rPr>
          <w:rFonts w:hint="eastAsia"/>
        </w:rPr>
        <w:t>dedication</w:t>
      </w:r>
      <w:proofErr w:type="spellEnd"/>
      <w:r>
        <w:rPr>
          <w:rFonts w:hint="eastAsia"/>
        </w:rPr>
        <w:t>。</w:t>
      </w:r>
    </w:p>
    <w:p w14:paraId="5BAACA8D" w14:textId="77777777" w:rsidR="00842B83" w:rsidRDefault="00842B83">
      <w:pPr>
        <w:pStyle w:val="CommentText"/>
      </w:pPr>
    </w:p>
    <w:p w14:paraId="422961C8" w14:textId="77777777" w:rsidR="00842B83" w:rsidRDefault="00842B83">
      <w:pPr>
        <w:pStyle w:val="CommentText"/>
      </w:pPr>
      <w:proofErr w:type="spellStart"/>
      <w:r>
        <w:rPr>
          <w:rFonts w:hint="eastAsia"/>
        </w:rPr>
        <w:t>还有对</w:t>
      </w:r>
      <w:r>
        <w:rPr>
          <w:rFonts w:hint="eastAsia"/>
        </w:rPr>
        <w:t>Ross</w:t>
      </w:r>
      <w:r>
        <w:rPr>
          <w:rFonts w:hint="eastAsia"/>
        </w:rPr>
        <w:t>的理念理解，也可以加上来</w:t>
      </w:r>
      <w:proofErr w:type="spellEnd"/>
      <w:r>
        <w:rPr>
          <w:rFonts w:hint="eastAsia"/>
        </w:rPr>
        <w:t>。</w:t>
      </w:r>
    </w:p>
  </w:comment>
  <w:comment w:id="109" w:author="Microsoft Office 用户" w:date="2020-02-29T10:18:00Z" w:initials="Office">
    <w:p w14:paraId="48991856" w14:textId="77777777" w:rsidR="00842B83" w:rsidRDefault="00842B83">
      <w:pPr>
        <w:pStyle w:val="CommentText"/>
      </w:pPr>
      <w:r>
        <w:rPr>
          <w:rStyle w:val="CommentReference"/>
        </w:rPr>
        <w:annotationRef/>
      </w:r>
      <w:r>
        <w:rPr>
          <w:rFonts w:hint="eastAsia"/>
        </w:rPr>
        <w:t xml:space="preserve">rewrite, </w:t>
      </w:r>
      <w:proofErr w:type="spellStart"/>
      <w:r>
        <w:rPr>
          <w:rFonts w:hint="eastAsia"/>
        </w:rPr>
        <w:t>不准</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D3EDF0" w15:done="0"/>
  <w15:commentEx w15:paraId="4F5BD87E" w15:done="0"/>
  <w15:commentEx w15:paraId="118D3E7B" w15:done="0"/>
  <w15:commentEx w15:paraId="72A2ACF4" w15:done="0"/>
  <w15:commentEx w15:paraId="65D1F64A" w15:done="0"/>
  <w15:commentEx w15:paraId="42E25338" w15:done="0"/>
  <w15:commentEx w15:paraId="7F9F591E" w15:done="0"/>
  <w15:commentEx w15:paraId="1F2AC292" w15:done="0"/>
  <w15:commentEx w15:paraId="46771974" w15:done="0"/>
  <w15:commentEx w15:paraId="422961C8" w15:done="0"/>
  <w15:commentEx w15:paraId="489918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D3EDF0" w16cid:durableId="2206BD23"/>
  <w16cid:commentId w16cid:paraId="4F5BD87E" w16cid:durableId="2206BD24"/>
  <w16cid:commentId w16cid:paraId="118D3E7B" w16cid:durableId="2206BD25"/>
  <w16cid:commentId w16cid:paraId="72A2ACF4" w16cid:durableId="2206BD26"/>
  <w16cid:commentId w16cid:paraId="65D1F64A" w16cid:durableId="2206BD27"/>
  <w16cid:commentId w16cid:paraId="42E25338" w16cid:durableId="2206BD28"/>
  <w16cid:commentId w16cid:paraId="7F9F591E" w16cid:durableId="2206BD29"/>
  <w16cid:commentId w16cid:paraId="1F2AC292" w16cid:durableId="2206BD2A"/>
  <w16cid:commentId w16cid:paraId="46771974" w16cid:durableId="2206BD2B"/>
  <w16cid:commentId w16cid:paraId="422961C8" w16cid:durableId="2206BD2C"/>
  <w16cid:commentId w16cid:paraId="48991856" w16cid:durableId="2206BD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FF518" w14:textId="77777777" w:rsidR="00D51E85" w:rsidRDefault="00D51E85">
      <w:r>
        <w:separator/>
      </w:r>
    </w:p>
  </w:endnote>
  <w:endnote w:type="continuationSeparator" w:id="0">
    <w:p w14:paraId="3FA88F87" w14:textId="77777777" w:rsidR="00D51E85" w:rsidRDefault="00D51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52364" w14:textId="77777777" w:rsidR="006B597A" w:rsidRDefault="006B59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543B9" w14:textId="77777777" w:rsidR="00D51E85" w:rsidRDefault="00D51E85">
      <w:r>
        <w:separator/>
      </w:r>
    </w:p>
  </w:footnote>
  <w:footnote w:type="continuationSeparator" w:id="0">
    <w:p w14:paraId="5137EFCF" w14:textId="77777777" w:rsidR="00D51E85" w:rsidRDefault="00D51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339A6" w14:textId="77777777" w:rsidR="006B597A" w:rsidRDefault="006B597A"/>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用户">
    <w15:presenceInfo w15:providerId="None" w15:userId="Microsoft Office 用户"/>
  </w15:person>
  <w15:person w15:author="Huang Ruiyan">
    <w15:presenceInfo w15:providerId="Windows Live" w15:userId="c3f5bb87704aac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97A"/>
    <w:rsid w:val="00052713"/>
    <w:rsid w:val="0014231F"/>
    <w:rsid w:val="00494F1F"/>
    <w:rsid w:val="006B597A"/>
    <w:rsid w:val="00724FAF"/>
    <w:rsid w:val="00842B83"/>
    <w:rsid w:val="008A4C86"/>
    <w:rsid w:val="00C53DD0"/>
    <w:rsid w:val="00CA246E"/>
    <w:rsid w:val="00D51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B07E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
    <w:name w:val="Body"/>
    <w:pPr>
      <w:spacing w:line="360" w:lineRule="auto"/>
    </w:pPr>
    <w:rPr>
      <w:rFonts w:eastAsia="Arial Unicode MS" w:cs="Arial Unicode MS"/>
      <w:color w:val="000000"/>
      <w:sz w:val="22"/>
      <w:szCs w:val="22"/>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8A4C86"/>
    <w:rPr>
      <w:rFonts w:ascii="SimSun" w:eastAsia="SimSun"/>
      <w:sz w:val="18"/>
      <w:szCs w:val="18"/>
    </w:rPr>
  </w:style>
  <w:style w:type="character" w:customStyle="1" w:styleId="BalloonTextChar">
    <w:name w:val="Balloon Text Char"/>
    <w:basedOn w:val="DefaultParagraphFont"/>
    <w:link w:val="BalloonText"/>
    <w:uiPriority w:val="99"/>
    <w:semiHidden/>
    <w:rsid w:val="008A4C86"/>
    <w:rPr>
      <w:rFonts w:ascii="SimSun" w:eastAsia="SimSun"/>
      <w:sz w:val="18"/>
      <w:szCs w:val="18"/>
      <w:lang w:eastAsia="en-US"/>
    </w:rPr>
  </w:style>
  <w:style w:type="character" w:styleId="CommentReference">
    <w:name w:val="annotation reference"/>
    <w:basedOn w:val="DefaultParagraphFont"/>
    <w:uiPriority w:val="99"/>
    <w:semiHidden/>
    <w:unhideWhenUsed/>
    <w:rsid w:val="00494F1F"/>
    <w:rPr>
      <w:sz w:val="21"/>
      <w:szCs w:val="21"/>
    </w:rPr>
  </w:style>
  <w:style w:type="paragraph" w:styleId="CommentText">
    <w:name w:val="annotation text"/>
    <w:basedOn w:val="Normal"/>
    <w:link w:val="CommentTextChar"/>
    <w:uiPriority w:val="99"/>
    <w:semiHidden/>
    <w:unhideWhenUsed/>
    <w:rsid w:val="00494F1F"/>
  </w:style>
  <w:style w:type="character" w:customStyle="1" w:styleId="CommentTextChar">
    <w:name w:val="Comment Text Char"/>
    <w:basedOn w:val="DefaultParagraphFont"/>
    <w:link w:val="CommentText"/>
    <w:uiPriority w:val="99"/>
    <w:semiHidden/>
    <w:rsid w:val="00494F1F"/>
    <w:rPr>
      <w:sz w:val="24"/>
      <w:szCs w:val="24"/>
      <w:lang w:eastAsia="en-US"/>
    </w:rPr>
  </w:style>
  <w:style w:type="paragraph" w:styleId="CommentSubject">
    <w:name w:val="annotation subject"/>
    <w:basedOn w:val="CommentText"/>
    <w:next w:val="CommentText"/>
    <w:link w:val="CommentSubjectChar"/>
    <w:uiPriority w:val="99"/>
    <w:semiHidden/>
    <w:unhideWhenUsed/>
    <w:rsid w:val="00494F1F"/>
    <w:rPr>
      <w:b/>
      <w:bCs/>
    </w:rPr>
  </w:style>
  <w:style w:type="character" w:customStyle="1" w:styleId="CommentSubjectChar">
    <w:name w:val="Comment Subject Char"/>
    <w:basedOn w:val="CommentTextChar"/>
    <w:link w:val="CommentSubject"/>
    <w:uiPriority w:val="99"/>
    <w:semiHidden/>
    <w:rsid w:val="00494F1F"/>
    <w:rPr>
      <w:b/>
      <w:bCs/>
      <w:sz w:val="24"/>
      <w:szCs w:val="24"/>
      <w:lang w:eastAsia="en-US"/>
    </w:rPr>
  </w:style>
  <w:style w:type="paragraph" w:styleId="Revision">
    <w:name w:val="Revision"/>
    <w:hidden/>
    <w:uiPriority w:val="99"/>
    <w:semiHidden/>
    <w:rsid w:val="00CA246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1138</Words>
  <Characters>6492</Characters>
  <Application>Microsoft Office Word</Application>
  <DocSecurity>0</DocSecurity>
  <Lines>54</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Ruiyan</cp:lastModifiedBy>
  <cp:revision>3</cp:revision>
  <dcterms:created xsi:type="dcterms:W3CDTF">2020-03-02T07:01:00Z</dcterms:created>
  <dcterms:modified xsi:type="dcterms:W3CDTF">2020-03-02T07:15:00Z</dcterms:modified>
</cp:coreProperties>
</file>