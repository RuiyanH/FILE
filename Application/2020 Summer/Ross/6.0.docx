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3D8B7" w14:textId="13C3F2F7" w:rsidR="00CE59FD" w:rsidRPr="00931AD5" w:rsidRDefault="004553C5" w:rsidP="007E399F">
      <w:pPr>
        <w:spacing w:line="300" w:lineRule="exact"/>
        <w:jc w:val="left"/>
        <w:rPr>
          <w:rFonts w:ascii="Times New Roman" w:hAnsi="Times New Roman" w:cs="Times New Roman"/>
          <w:b/>
          <w:sz w:val="21"/>
          <w:szCs w:val="21"/>
        </w:rPr>
      </w:pPr>
      <w:r w:rsidRPr="00931AD5">
        <w:rPr>
          <w:rFonts w:ascii="Times New Roman" w:hAnsi="Times New Roman" w:cs="Times New Roman"/>
          <w:b/>
          <w:sz w:val="21"/>
          <w:szCs w:val="21"/>
        </w:rPr>
        <w:t xml:space="preserve">Ross </w:t>
      </w:r>
      <w:r w:rsidR="00530644">
        <w:rPr>
          <w:rFonts w:ascii="Times New Roman" w:hAnsi="Times New Roman" w:cs="Times New Roman" w:hint="eastAsia"/>
          <w:b/>
          <w:sz w:val="21"/>
          <w:szCs w:val="21"/>
        </w:rPr>
        <w:t xml:space="preserve">Program </w:t>
      </w:r>
      <w:r w:rsidR="00716D2A" w:rsidRPr="00931AD5">
        <w:rPr>
          <w:rFonts w:ascii="Times New Roman" w:hAnsi="Times New Roman" w:cs="Times New Roman" w:hint="eastAsia"/>
          <w:b/>
          <w:sz w:val="21"/>
          <w:szCs w:val="21"/>
        </w:rPr>
        <w:t xml:space="preserve">Application </w:t>
      </w:r>
      <w:r w:rsidRPr="00931AD5">
        <w:rPr>
          <w:rFonts w:ascii="Times New Roman" w:hAnsi="Times New Roman" w:cs="Times New Roman"/>
          <w:b/>
          <w:sz w:val="21"/>
          <w:szCs w:val="21"/>
        </w:rPr>
        <w:t>Essays</w:t>
      </w:r>
    </w:p>
    <w:p w14:paraId="184D9A95" w14:textId="77777777" w:rsidR="004553C5" w:rsidRPr="00716D2A" w:rsidRDefault="004553C5" w:rsidP="007E399F">
      <w:pPr>
        <w:spacing w:line="300" w:lineRule="exact"/>
        <w:jc w:val="left"/>
        <w:rPr>
          <w:rFonts w:ascii="Times New Roman" w:hAnsi="Times New Roman" w:cs="Times New Roman"/>
          <w:sz w:val="21"/>
          <w:szCs w:val="21"/>
        </w:rPr>
      </w:pPr>
    </w:p>
    <w:p w14:paraId="742FFF25" w14:textId="1BE060B4" w:rsidR="00716D2A" w:rsidRPr="00716D2A" w:rsidRDefault="00663C83" w:rsidP="007E399F">
      <w:pPr>
        <w:spacing w:line="300" w:lineRule="exact"/>
        <w:jc w:val="left"/>
        <w:rPr>
          <w:rFonts w:ascii="Times New Roman" w:hAnsi="Times New Roman" w:cs="Times New Roman"/>
          <w:b/>
          <w:sz w:val="21"/>
          <w:szCs w:val="21"/>
          <w:u w:val="single"/>
        </w:rPr>
      </w:pPr>
      <w:r>
        <w:rPr>
          <w:rFonts w:ascii="Times New Roman" w:hAnsi="Times New Roman" w:cs="Times New Roman" w:hint="eastAsia"/>
          <w:b/>
          <w:sz w:val="21"/>
          <w:szCs w:val="21"/>
          <w:u w:val="single"/>
        </w:rPr>
        <w:t xml:space="preserve">1. </w:t>
      </w:r>
      <w:r w:rsidR="00716D2A">
        <w:rPr>
          <w:rFonts w:ascii="Times New Roman" w:hAnsi="Times New Roman" w:cs="Times New Roman"/>
          <w:b/>
          <w:sz w:val="21"/>
          <w:szCs w:val="21"/>
          <w:u w:val="single"/>
        </w:rPr>
        <w:t>Problems</w:t>
      </w:r>
    </w:p>
    <w:p w14:paraId="705C3768" w14:textId="77777777" w:rsidR="00716D2A" w:rsidRPr="00716D2A" w:rsidRDefault="00716D2A" w:rsidP="007E399F">
      <w:pPr>
        <w:spacing w:line="300" w:lineRule="exact"/>
        <w:jc w:val="left"/>
        <w:rPr>
          <w:rFonts w:ascii="Times New Roman" w:hAnsi="Times New Roman" w:cs="Times New Roman"/>
          <w:b/>
          <w:sz w:val="21"/>
          <w:szCs w:val="21"/>
        </w:rPr>
      </w:pPr>
      <w:r w:rsidRPr="00716D2A">
        <w:rPr>
          <w:rFonts w:ascii="Times New Roman" w:hAnsi="Times New Roman" w:cs="Times New Roman"/>
          <w:b/>
          <w:sz w:val="21"/>
          <w:szCs w:val="21"/>
        </w:rPr>
        <w:t xml:space="preserve">What is an interesting mathematical problem you have worked on? Recall a problem that you spent some time thinking about. Carefully state the problem. Describe the work you have done on it. </w:t>
      </w:r>
    </w:p>
    <w:p w14:paraId="418CC3BF" w14:textId="77777777" w:rsidR="007E4472" w:rsidRDefault="007E4472" w:rsidP="007E399F">
      <w:pPr>
        <w:spacing w:line="300" w:lineRule="exact"/>
        <w:jc w:val="left"/>
        <w:rPr>
          <w:rFonts w:ascii="Times New Roman" w:hAnsi="Times New Roman" w:cs="Times New Roman"/>
          <w:sz w:val="21"/>
          <w:szCs w:val="21"/>
        </w:rPr>
      </w:pPr>
    </w:p>
    <w:p w14:paraId="453F70BD" w14:textId="3E61259B" w:rsidR="00530644" w:rsidRDefault="002D7402" w:rsidP="007E399F">
      <w:pPr>
        <w:spacing w:line="300" w:lineRule="exact"/>
        <w:jc w:val="left"/>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 xml:space="preserve">One, two, three, </w:t>
      </w:r>
      <w:r>
        <w:rPr>
          <w:rFonts w:ascii="Times New Roman" w:hAnsi="Times New Roman" w:cs="Times New Roman"/>
          <w:sz w:val="21"/>
          <w:szCs w:val="21"/>
        </w:rPr>
        <w:t>…”</w:t>
      </w:r>
      <w:r>
        <w:rPr>
          <w:rFonts w:ascii="Times New Roman" w:hAnsi="Times New Roman" w:cs="Times New Roman" w:hint="eastAsia"/>
          <w:sz w:val="21"/>
          <w:szCs w:val="21"/>
        </w:rPr>
        <w:t xml:space="preserve"> </w:t>
      </w:r>
      <w:r w:rsidR="00530644">
        <w:rPr>
          <w:rFonts w:ascii="Times New Roman" w:hAnsi="Times New Roman" w:cs="Times New Roman" w:hint="eastAsia"/>
          <w:sz w:val="21"/>
          <w:szCs w:val="21"/>
        </w:rPr>
        <w:t>I</w:t>
      </w:r>
      <w:r w:rsidR="00716D2A" w:rsidRPr="00716D2A">
        <w:rPr>
          <w:rFonts w:ascii="Times New Roman" w:hAnsi="Times New Roman" w:cs="Times New Roman"/>
          <w:sz w:val="21"/>
          <w:szCs w:val="21"/>
        </w:rPr>
        <w:t xml:space="preserve"> </w:t>
      </w:r>
      <w:r w:rsidR="00530644">
        <w:rPr>
          <w:rFonts w:ascii="Times New Roman" w:hAnsi="Times New Roman" w:cs="Times New Roman" w:hint="eastAsia"/>
          <w:sz w:val="21"/>
          <w:szCs w:val="21"/>
        </w:rPr>
        <w:t>was</w:t>
      </w:r>
      <w:r w:rsidR="00716D2A" w:rsidRPr="00716D2A">
        <w:rPr>
          <w:rFonts w:ascii="Times New Roman" w:hAnsi="Times New Roman" w:cs="Times New Roman"/>
          <w:sz w:val="21"/>
          <w:szCs w:val="21"/>
        </w:rPr>
        <w:t xml:space="preserve"> trying to draw out the complete exchange graph of Mobius stripe</w:t>
      </w:r>
      <w:r>
        <w:rPr>
          <w:rFonts w:ascii="Times New Roman" w:hAnsi="Times New Roman" w:cs="Times New Roman" w:hint="eastAsia"/>
          <w:sz w:val="21"/>
          <w:szCs w:val="21"/>
        </w:rPr>
        <w:t xml:space="preserve"> </w:t>
      </w:r>
      <w:r w:rsidR="000414D2">
        <w:rPr>
          <w:rFonts w:ascii="Times New Roman" w:hAnsi="Times New Roman" w:cs="Times New Roman" w:hint="eastAsia"/>
          <w:sz w:val="21"/>
          <w:szCs w:val="21"/>
        </w:rPr>
        <w:t>with</w:t>
      </w:r>
      <w:r w:rsidR="00006DBE">
        <w:rPr>
          <w:rFonts w:ascii="Times New Roman" w:hAnsi="Times New Roman" w:cs="Times New Roman" w:hint="eastAsia"/>
          <w:sz w:val="21"/>
          <w:szCs w:val="21"/>
        </w:rPr>
        <w:t xml:space="preserve"> </w:t>
      </w:r>
      <w:r w:rsidR="000414D2">
        <w:rPr>
          <w:rFonts w:ascii="Times New Roman" w:hAnsi="Times New Roman" w:cs="Times New Roman"/>
          <w:sz w:val="21"/>
          <w:szCs w:val="21"/>
        </w:rPr>
        <w:t xml:space="preserve">marked points, </w:t>
      </w:r>
      <w:r w:rsidR="00530644">
        <w:rPr>
          <w:rFonts w:ascii="Times New Roman" w:hAnsi="Times New Roman" w:cs="Times New Roman" w:hint="eastAsia"/>
          <w:sz w:val="21"/>
          <w:szCs w:val="21"/>
        </w:rPr>
        <w:t>wonder</w:t>
      </w:r>
      <w:r w:rsidR="000414D2">
        <w:rPr>
          <w:rFonts w:ascii="Times New Roman" w:hAnsi="Times New Roman" w:cs="Times New Roman"/>
          <w:sz w:val="21"/>
          <w:szCs w:val="21"/>
        </w:rPr>
        <w:t>ing</w:t>
      </w:r>
      <w:r w:rsidR="007E4472">
        <w:rPr>
          <w:rFonts w:ascii="Times New Roman" w:hAnsi="Times New Roman" w:cs="Times New Roman" w:hint="eastAsia"/>
          <w:sz w:val="21"/>
          <w:szCs w:val="21"/>
        </w:rPr>
        <w:t xml:space="preserve"> </w:t>
      </w:r>
      <w:r w:rsidR="00716D2A" w:rsidRPr="00716D2A">
        <w:rPr>
          <w:rFonts w:ascii="Times New Roman" w:hAnsi="Times New Roman" w:cs="Times New Roman"/>
          <w:sz w:val="21"/>
          <w:szCs w:val="21"/>
        </w:rPr>
        <w:t xml:space="preserve">whether it </w:t>
      </w:r>
      <w:r w:rsidR="007E4472">
        <w:rPr>
          <w:rFonts w:ascii="Times New Roman" w:hAnsi="Times New Roman" w:cs="Times New Roman" w:hint="eastAsia"/>
          <w:sz w:val="21"/>
          <w:szCs w:val="21"/>
        </w:rPr>
        <w:t>wa</w:t>
      </w:r>
      <w:r w:rsidR="00716D2A" w:rsidRPr="00716D2A">
        <w:rPr>
          <w:rFonts w:ascii="Times New Roman" w:hAnsi="Times New Roman" w:cs="Times New Roman"/>
          <w:sz w:val="21"/>
          <w:szCs w:val="21"/>
        </w:rPr>
        <w:t xml:space="preserve">s possible to </w:t>
      </w:r>
      <w:r w:rsidR="00006DBE">
        <w:rPr>
          <w:rFonts w:ascii="Times New Roman" w:hAnsi="Times New Roman" w:cs="Times New Roman" w:hint="eastAsia"/>
          <w:sz w:val="21"/>
          <w:szCs w:val="21"/>
        </w:rPr>
        <w:t xml:space="preserve">calculate </w:t>
      </w:r>
      <w:r w:rsidR="000414D2">
        <w:rPr>
          <w:rFonts w:ascii="Times New Roman" w:hAnsi="Times New Roman" w:cs="Times New Roman"/>
          <w:sz w:val="21"/>
          <w:szCs w:val="21"/>
        </w:rPr>
        <w:t>the number of all triangulations</w:t>
      </w:r>
      <w:r w:rsidR="00716D2A" w:rsidRPr="00716D2A">
        <w:rPr>
          <w:rFonts w:ascii="Times New Roman" w:hAnsi="Times New Roman" w:cs="Times New Roman"/>
          <w:sz w:val="21"/>
          <w:szCs w:val="21"/>
        </w:rPr>
        <w:t>.</w:t>
      </w:r>
      <w:r w:rsidR="000414D2">
        <w:rPr>
          <w:rFonts w:ascii="Times New Roman" w:hAnsi="Times New Roman" w:cs="Times New Roman"/>
          <w:sz w:val="21"/>
          <w:szCs w:val="21"/>
        </w:rPr>
        <w:t xml:space="preserve"> Easy as I initially thought it would be, it turned out to </w:t>
      </w:r>
      <w:r w:rsidR="00BA6B52">
        <w:rPr>
          <w:rFonts w:ascii="Times New Roman" w:hAnsi="Times New Roman" w:cs="Times New Roman" w:hint="eastAsia"/>
          <w:sz w:val="21"/>
          <w:szCs w:val="21"/>
        </w:rPr>
        <w:t xml:space="preserve">be complicated and </w:t>
      </w:r>
      <w:r w:rsidR="00BA6B52" w:rsidRPr="00BA6B52">
        <w:rPr>
          <w:rFonts w:ascii="Times New Roman" w:hAnsi="Times New Roman" w:cs="Times New Roman"/>
          <w:sz w:val="21"/>
          <w:szCs w:val="21"/>
        </w:rPr>
        <w:t>overwhelm</w:t>
      </w:r>
      <w:r w:rsidR="00DE5CD9">
        <w:rPr>
          <w:rFonts w:ascii="Times New Roman" w:hAnsi="Times New Roman" w:cs="Times New Roman" w:hint="eastAsia"/>
          <w:sz w:val="21"/>
          <w:szCs w:val="21"/>
        </w:rPr>
        <w:t>ing</w:t>
      </w:r>
      <w:r w:rsidR="000414D2">
        <w:rPr>
          <w:rFonts w:ascii="Times New Roman" w:hAnsi="Times New Roman" w:cs="Times New Roman"/>
          <w:sz w:val="21"/>
          <w:szCs w:val="21"/>
        </w:rPr>
        <w:t xml:space="preserve">. Frustrated, </w:t>
      </w:r>
      <w:r w:rsidR="00530644">
        <w:rPr>
          <w:rFonts w:ascii="Times New Roman" w:hAnsi="Times New Roman" w:cs="Times New Roman" w:hint="eastAsia"/>
          <w:sz w:val="21"/>
          <w:szCs w:val="21"/>
        </w:rPr>
        <w:t>I</w:t>
      </w:r>
      <w:r w:rsidR="00530644" w:rsidRPr="00716D2A">
        <w:rPr>
          <w:rFonts w:ascii="Times New Roman" w:hAnsi="Times New Roman" w:cs="Times New Roman"/>
          <w:sz w:val="21"/>
          <w:szCs w:val="21"/>
        </w:rPr>
        <w:t xml:space="preserve"> </w:t>
      </w:r>
      <w:r>
        <w:rPr>
          <w:rFonts w:ascii="Times New Roman" w:hAnsi="Times New Roman" w:cs="Times New Roman" w:hint="eastAsia"/>
          <w:sz w:val="21"/>
          <w:szCs w:val="21"/>
        </w:rPr>
        <w:t>turn</w:t>
      </w:r>
      <w:r w:rsidR="007E4472">
        <w:rPr>
          <w:rFonts w:ascii="Times New Roman" w:hAnsi="Times New Roman" w:cs="Times New Roman" w:hint="eastAsia"/>
          <w:sz w:val="21"/>
          <w:szCs w:val="21"/>
        </w:rPr>
        <w:t>ed</w:t>
      </w:r>
      <w:r>
        <w:rPr>
          <w:rFonts w:ascii="Times New Roman" w:hAnsi="Times New Roman" w:cs="Times New Roman" w:hint="eastAsia"/>
          <w:sz w:val="21"/>
          <w:szCs w:val="21"/>
        </w:rPr>
        <w:t xml:space="preserve"> to </w:t>
      </w:r>
      <w:r w:rsidRPr="00716D2A">
        <w:rPr>
          <w:rFonts w:ascii="Times New Roman" w:hAnsi="Times New Roman" w:cs="Times New Roman"/>
          <w:sz w:val="21"/>
          <w:szCs w:val="21"/>
        </w:rPr>
        <w:t>Cluster Algebra</w:t>
      </w:r>
      <w:r>
        <w:rPr>
          <w:rFonts w:ascii="Times New Roman" w:hAnsi="Times New Roman" w:cs="Times New Roman" w:hint="eastAsia"/>
          <w:sz w:val="21"/>
          <w:szCs w:val="21"/>
        </w:rPr>
        <w:t xml:space="preserve"> in the hope of </w:t>
      </w:r>
      <w:r w:rsidR="00716D2A" w:rsidRPr="00716D2A">
        <w:rPr>
          <w:rFonts w:ascii="Times New Roman" w:hAnsi="Times New Roman" w:cs="Times New Roman"/>
          <w:sz w:val="21"/>
          <w:szCs w:val="21"/>
        </w:rPr>
        <w:t>view</w:t>
      </w:r>
      <w:r>
        <w:rPr>
          <w:rFonts w:ascii="Times New Roman" w:hAnsi="Times New Roman" w:cs="Times New Roman" w:hint="eastAsia"/>
          <w:sz w:val="21"/>
          <w:szCs w:val="21"/>
        </w:rPr>
        <w:t>ing</w:t>
      </w:r>
      <w:r w:rsidR="00716D2A" w:rsidRPr="00716D2A">
        <w:rPr>
          <w:rFonts w:ascii="Times New Roman" w:hAnsi="Times New Roman" w:cs="Times New Roman"/>
          <w:sz w:val="21"/>
          <w:szCs w:val="21"/>
        </w:rPr>
        <w:t xml:space="preserve"> this </w:t>
      </w:r>
      <w:r>
        <w:rPr>
          <w:rFonts w:ascii="Times New Roman" w:hAnsi="Times New Roman" w:cs="Times New Roman" w:hint="eastAsia"/>
          <w:sz w:val="21"/>
          <w:szCs w:val="21"/>
        </w:rPr>
        <w:t>intriguing problem</w:t>
      </w:r>
      <w:r w:rsidRPr="00716D2A">
        <w:rPr>
          <w:rFonts w:ascii="Times New Roman" w:hAnsi="Times New Roman" w:cs="Times New Roman"/>
          <w:sz w:val="21"/>
          <w:szCs w:val="21"/>
        </w:rPr>
        <w:t xml:space="preserve"> </w:t>
      </w:r>
      <w:r w:rsidR="00716D2A" w:rsidRPr="00716D2A">
        <w:rPr>
          <w:rFonts w:ascii="Times New Roman" w:hAnsi="Times New Roman" w:cs="Times New Roman"/>
          <w:sz w:val="21"/>
          <w:szCs w:val="21"/>
        </w:rPr>
        <w:t xml:space="preserve">from a </w:t>
      </w:r>
      <w:r>
        <w:rPr>
          <w:rFonts w:ascii="Times New Roman" w:hAnsi="Times New Roman" w:cs="Times New Roman" w:hint="eastAsia"/>
          <w:sz w:val="21"/>
          <w:szCs w:val="21"/>
        </w:rPr>
        <w:t xml:space="preserve">different </w:t>
      </w:r>
      <w:r w:rsidRPr="00716D2A">
        <w:rPr>
          <w:rFonts w:ascii="Times New Roman" w:hAnsi="Times New Roman" w:cs="Times New Roman"/>
          <w:sz w:val="21"/>
          <w:szCs w:val="21"/>
        </w:rPr>
        <w:t>perspective</w:t>
      </w:r>
      <w:r w:rsidR="00006DBE">
        <w:rPr>
          <w:rFonts w:ascii="Times New Roman" w:hAnsi="Times New Roman" w:cs="Times New Roman" w:hint="eastAsia"/>
          <w:sz w:val="21"/>
          <w:szCs w:val="21"/>
        </w:rPr>
        <w:t>.</w:t>
      </w:r>
      <w:r w:rsidR="000414D2">
        <w:rPr>
          <w:rFonts w:ascii="Times New Roman" w:hAnsi="Times New Roman" w:cs="Times New Roman"/>
          <w:sz w:val="21"/>
          <w:szCs w:val="21"/>
        </w:rPr>
        <w:t xml:space="preserve"> I d</w:t>
      </w:r>
      <w:r w:rsidR="00716D2A" w:rsidRPr="00716D2A">
        <w:rPr>
          <w:rFonts w:ascii="Times New Roman" w:hAnsi="Times New Roman" w:cs="Times New Roman"/>
          <w:sz w:val="21"/>
          <w:szCs w:val="21"/>
        </w:rPr>
        <w:t>r</w:t>
      </w:r>
      <w:r>
        <w:rPr>
          <w:rFonts w:ascii="Times New Roman" w:hAnsi="Times New Roman" w:cs="Times New Roman" w:hint="eastAsia"/>
          <w:sz w:val="21"/>
          <w:szCs w:val="21"/>
        </w:rPr>
        <w:t>e</w:t>
      </w:r>
      <w:r w:rsidR="00716D2A" w:rsidRPr="00716D2A">
        <w:rPr>
          <w:rFonts w:ascii="Times New Roman" w:hAnsi="Times New Roman" w:cs="Times New Roman"/>
          <w:sz w:val="21"/>
          <w:szCs w:val="21"/>
        </w:rPr>
        <w:t xml:space="preserve">w their exchange graphs and cluster complexes </w:t>
      </w:r>
      <w:r w:rsidR="00530644">
        <w:rPr>
          <w:rFonts w:ascii="Times New Roman" w:hAnsi="Times New Roman" w:cs="Times New Roman" w:hint="eastAsia"/>
          <w:sz w:val="21"/>
          <w:szCs w:val="21"/>
        </w:rPr>
        <w:t xml:space="preserve">and </w:t>
      </w:r>
      <w:r w:rsidR="00716D2A" w:rsidRPr="00716D2A">
        <w:rPr>
          <w:rFonts w:ascii="Times New Roman" w:hAnsi="Times New Roman" w:cs="Times New Roman"/>
          <w:sz w:val="21"/>
          <w:szCs w:val="21"/>
        </w:rPr>
        <w:t>represent</w:t>
      </w:r>
      <w:r>
        <w:rPr>
          <w:rFonts w:ascii="Times New Roman" w:hAnsi="Times New Roman" w:cs="Times New Roman" w:hint="eastAsia"/>
          <w:sz w:val="21"/>
          <w:szCs w:val="21"/>
        </w:rPr>
        <w:t>ed</w:t>
      </w:r>
      <w:r w:rsidR="00716D2A" w:rsidRPr="00716D2A">
        <w:rPr>
          <w:rFonts w:ascii="Times New Roman" w:hAnsi="Times New Roman" w:cs="Times New Roman"/>
          <w:sz w:val="21"/>
          <w:szCs w:val="21"/>
        </w:rPr>
        <w:t xml:space="preserve"> them in double cover, snake graph</w:t>
      </w:r>
      <w:r w:rsidR="00006DBE">
        <w:rPr>
          <w:rFonts w:ascii="Times New Roman" w:hAnsi="Times New Roman" w:cs="Times New Roman" w:hint="eastAsia"/>
          <w:sz w:val="21"/>
          <w:szCs w:val="21"/>
        </w:rPr>
        <w:t xml:space="preserve"> </w:t>
      </w:r>
      <w:r w:rsidR="00716D2A" w:rsidRPr="00716D2A">
        <w:rPr>
          <w:rFonts w:ascii="Times New Roman" w:hAnsi="Times New Roman" w:cs="Times New Roman"/>
          <w:sz w:val="21"/>
          <w:szCs w:val="21"/>
        </w:rPr>
        <w:t>...</w:t>
      </w:r>
    </w:p>
    <w:p w14:paraId="3C4D946B" w14:textId="642B9297" w:rsidR="00716D2A" w:rsidRPr="00716D2A" w:rsidRDefault="00716D2A" w:rsidP="007E399F">
      <w:pPr>
        <w:spacing w:line="300" w:lineRule="exact"/>
        <w:jc w:val="left"/>
        <w:rPr>
          <w:rFonts w:ascii="Times New Roman" w:hAnsi="Times New Roman" w:cs="Times New Roman"/>
          <w:sz w:val="21"/>
          <w:szCs w:val="21"/>
        </w:rPr>
      </w:pPr>
    </w:p>
    <w:p w14:paraId="63B474DE" w14:textId="2D625EBE" w:rsidR="00BF69F2" w:rsidRDefault="00530644"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I</w:t>
      </w:r>
      <w:r w:rsidRPr="00716D2A">
        <w:rPr>
          <w:rFonts w:ascii="Times New Roman" w:hAnsi="Times New Roman" w:cs="Times New Roman"/>
          <w:sz w:val="21"/>
          <w:szCs w:val="21"/>
        </w:rPr>
        <w:t xml:space="preserve"> </w:t>
      </w:r>
      <w:r w:rsidR="007E4472">
        <w:rPr>
          <w:rFonts w:ascii="Times New Roman" w:hAnsi="Times New Roman" w:cs="Times New Roman" w:hint="eastAsia"/>
          <w:sz w:val="21"/>
          <w:szCs w:val="21"/>
        </w:rPr>
        <w:t>also</w:t>
      </w:r>
      <w:r w:rsidR="007E4472" w:rsidRPr="00716D2A">
        <w:rPr>
          <w:rFonts w:ascii="Times New Roman" w:hAnsi="Times New Roman" w:cs="Times New Roman"/>
          <w:sz w:val="21"/>
          <w:szCs w:val="21"/>
        </w:rPr>
        <w:t xml:space="preserve"> </w:t>
      </w:r>
      <w:r w:rsidR="00716D2A" w:rsidRPr="00716D2A">
        <w:rPr>
          <w:rFonts w:ascii="Times New Roman" w:hAnsi="Times New Roman" w:cs="Times New Roman"/>
          <w:sz w:val="21"/>
          <w:szCs w:val="21"/>
        </w:rPr>
        <w:t xml:space="preserve">tried </w:t>
      </w:r>
      <w:r w:rsidR="00265772">
        <w:rPr>
          <w:rFonts w:ascii="Times New Roman" w:hAnsi="Times New Roman" w:cs="Times New Roman" w:hint="eastAsia"/>
          <w:sz w:val="21"/>
          <w:szCs w:val="21"/>
        </w:rPr>
        <w:t>to use</w:t>
      </w:r>
      <w:r w:rsidR="00265772">
        <w:rPr>
          <w:rFonts w:ascii="Times New Roman" w:hAnsi="Times New Roman" w:cs="Times New Roman"/>
          <w:sz w:val="21"/>
          <w:szCs w:val="21"/>
        </w:rPr>
        <w:t xml:space="preserve"> </w:t>
      </w:r>
      <w:r w:rsidR="00716D2A" w:rsidRPr="009A65D1">
        <w:rPr>
          <w:rFonts w:ascii="Times New Roman" w:hAnsi="Times New Roman" w:cs="Times New Roman"/>
          <w:sz w:val="21"/>
          <w:szCs w:val="21"/>
          <w:highlight w:val="yellow"/>
        </w:rPr>
        <w:t>brute force up to 4 marked points</w:t>
      </w:r>
      <w:r w:rsidR="00716D2A" w:rsidRPr="00716D2A">
        <w:rPr>
          <w:rFonts w:ascii="Times New Roman" w:hAnsi="Times New Roman" w:cs="Times New Roman"/>
          <w:sz w:val="21"/>
          <w:szCs w:val="21"/>
        </w:rPr>
        <w:t xml:space="preserve">, </w:t>
      </w:r>
      <w:r w:rsidR="00EB3468">
        <w:rPr>
          <w:rFonts w:ascii="Times New Roman" w:hAnsi="Times New Roman" w:cs="Times New Roman" w:hint="eastAsia"/>
          <w:sz w:val="21"/>
          <w:szCs w:val="21"/>
        </w:rPr>
        <w:t>but</w:t>
      </w:r>
      <w:r w:rsidR="00EB3468" w:rsidRPr="00716D2A">
        <w:rPr>
          <w:rFonts w:ascii="Times New Roman" w:hAnsi="Times New Roman" w:cs="Times New Roman"/>
          <w:sz w:val="21"/>
          <w:szCs w:val="21"/>
        </w:rPr>
        <w:t xml:space="preserve"> </w:t>
      </w:r>
      <w:r w:rsidR="00716D2A" w:rsidRPr="00716D2A">
        <w:rPr>
          <w:rFonts w:ascii="Times New Roman" w:hAnsi="Times New Roman" w:cs="Times New Roman"/>
          <w:sz w:val="21"/>
          <w:szCs w:val="21"/>
        </w:rPr>
        <w:t xml:space="preserve">the result </w:t>
      </w:r>
      <w:r w:rsidR="00EB3468">
        <w:rPr>
          <w:rFonts w:ascii="Times New Roman" w:hAnsi="Times New Roman" w:cs="Times New Roman" w:hint="eastAsia"/>
          <w:sz w:val="21"/>
          <w:szCs w:val="21"/>
        </w:rPr>
        <w:t>turned out to be</w:t>
      </w:r>
      <w:r w:rsidR="00EB3468" w:rsidRPr="00716D2A">
        <w:rPr>
          <w:rFonts w:ascii="Times New Roman" w:hAnsi="Times New Roman" w:cs="Times New Roman"/>
          <w:sz w:val="21"/>
          <w:szCs w:val="21"/>
        </w:rPr>
        <w:t xml:space="preserve"> </w:t>
      </w:r>
      <w:r w:rsidR="00DE5CD9">
        <w:rPr>
          <w:rFonts w:ascii="Times New Roman" w:hAnsi="Times New Roman" w:cs="Times New Roman" w:hint="eastAsia"/>
          <w:sz w:val="21"/>
          <w:szCs w:val="21"/>
        </w:rPr>
        <w:t>not ideal.</w:t>
      </w:r>
      <w:r w:rsidR="00716D2A" w:rsidRPr="00716D2A">
        <w:rPr>
          <w:rFonts w:ascii="Times New Roman" w:hAnsi="Times New Roman" w:cs="Times New Roman"/>
          <w:sz w:val="21"/>
          <w:szCs w:val="21"/>
        </w:rPr>
        <w:t xml:space="preserve"> </w:t>
      </w:r>
      <w:r>
        <w:rPr>
          <w:rFonts w:ascii="Times New Roman" w:hAnsi="Times New Roman" w:cs="Times New Roman" w:hint="eastAsia"/>
          <w:sz w:val="21"/>
          <w:szCs w:val="21"/>
        </w:rPr>
        <w:t xml:space="preserve">When </w:t>
      </w:r>
      <w:r w:rsidR="00716D2A" w:rsidRPr="00716D2A">
        <w:rPr>
          <w:rFonts w:ascii="Times New Roman" w:hAnsi="Times New Roman" w:cs="Times New Roman"/>
          <w:sz w:val="21"/>
          <w:szCs w:val="21"/>
        </w:rPr>
        <w:t xml:space="preserve">I </w:t>
      </w:r>
      <w:r>
        <w:rPr>
          <w:rFonts w:ascii="Times New Roman" w:hAnsi="Times New Roman" w:cs="Times New Roman" w:hint="eastAsia"/>
          <w:sz w:val="21"/>
          <w:szCs w:val="21"/>
        </w:rPr>
        <w:t xml:space="preserve">was nearly on the verge of emotional collapse, </w:t>
      </w:r>
      <w:r w:rsidR="00716D2A" w:rsidRPr="00716D2A">
        <w:rPr>
          <w:rFonts w:ascii="Times New Roman" w:hAnsi="Times New Roman" w:cs="Times New Roman"/>
          <w:sz w:val="21"/>
          <w:szCs w:val="21"/>
        </w:rPr>
        <w:t xml:space="preserve">my mentor </w:t>
      </w:r>
      <w:r>
        <w:rPr>
          <w:rFonts w:ascii="Times New Roman" w:hAnsi="Times New Roman" w:cs="Times New Roman" w:hint="eastAsia"/>
          <w:sz w:val="21"/>
          <w:szCs w:val="21"/>
        </w:rPr>
        <w:t>came up with an idea</w:t>
      </w:r>
      <w:r w:rsidR="00716D2A" w:rsidRPr="00716D2A">
        <w:rPr>
          <w:rFonts w:ascii="Times New Roman" w:hAnsi="Times New Roman" w:cs="Times New Roman"/>
          <w:sz w:val="21"/>
          <w:szCs w:val="21"/>
        </w:rPr>
        <w:t>, “</w:t>
      </w:r>
      <w:r w:rsidR="00BF69F2">
        <w:rPr>
          <w:rFonts w:ascii="Times New Roman" w:hAnsi="Times New Roman" w:cs="Times New Roman" w:hint="eastAsia"/>
          <w:sz w:val="21"/>
          <w:szCs w:val="21"/>
        </w:rPr>
        <w:t>Maybe we can</w:t>
      </w:r>
      <w:r w:rsidR="00BF69F2" w:rsidRPr="00716D2A">
        <w:rPr>
          <w:rFonts w:ascii="Times New Roman" w:hAnsi="Times New Roman" w:cs="Times New Roman"/>
          <w:sz w:val="21"/>
          <w:szCs w:val="21"/>
        </w:rPr>
        <w:t xml:space="preserve"> </w:t>
      </w:r>
      <w:r w:rsidR="00716D2A" w:rsidRPr="00716D2A">
        <w:rPr>
          <w:rFonts w:ascii="Times New Roman" w:hAnsi="Times New Roman" w:cs="Times New Roman"/>
          <w:sz w:val="21"/>
          <w:szCs w:val="21"/>
        </w:rPr>
        <w:t xml:space="preserve">look at </w:t>
      </w:r>
      <w:r w:rsidR="00BF69F2">
        <w:rPr>
          <w:rFonts w:ascii="Times New Roman" w:hAnsi="Times New Roman" w:cs="Times New Roman" w:hint="eastAsia"/>
          <w:sz w:val="21"/>
          <w:szCs w:val="21"/>
        </w:rPr>
        <w:t>this</w:t>
      </w:r>
      <w:r w:rsidR="00716D2A" w:rsidRPr="00716D2A">
        <w:rPr>
          <w:rFonts w:ascii="Times New Roman" w:hAnsi="Times New Roman" w:cs="Times New Roman"/>
          <w:sz w:val="21"/>
          <w:szCs w:val="21"/>
        </w:rPr>
        <w:t xml:space="preserve"> from a combinatorics perspective, </w:t>
      </w:r>
      <w:r w:rsidR="00BF69F2">
        <w:rPr>
          <w:rFonts w:ascii="Times New Roman" w:hAnsi="Times New Roman" w:cs="Times New Roman" w:hint="eastAsia"/>
          <w:sz w:val="21"/>
          <w:szCs w:val="21"/>
        </w:rPr>
        <w:t xml:space="preserve">and </w:t>
      </w:r>
      <w:r w:rsidR="00716D2A" w:rsidRPr="00716D2A">
        <w:rPr>
          <w:rFonts w:ascii="Times New Roman" w:hAnsi="Times New Roman" w:cs="Times New Roman"/>
          <w:sz w:val="21"/>
          <w:szCs w:val="21"/>
        </w:rPr>
        <w:t>it might have something to do with Catalan number.”</w:t>
      </w:r>
      <w:r w:rsidR="000414D2">
        <w:rPr>
          <w:rFonts w:ascii="Times New Roman" w:hAnsi="Times New Roman" w:cs="Times New Roman"/>
          <w:sz w:val="21"/>
          <w:szCs w:val="21"/>
        </w:rPr>
        <w:t xml:space="preserve"> I was </w:t>
      </w:r>
      <w:r w:rsidR="00DE5CD9">
        <w:rPr>
          <w:rFonts w:ascii="Times New Roman" w:hAnsi="Times New Roman" w:cs="Times New Roman"/>
          <w:sz w:val="21"/>
          <w:szCs w:val="21"/>
        </w:rPr>
        <w:t xml:space="preserve">suddenly </w:t>
      </w:r>
      <w:r w:rsidR="00BF69F2" w:rsidRPr="00BF69F2">
        <w:rPr>
          <w:rFonts w:ascii="Times New Roman" w:hAnsi="Times New Roman" w:cs="Times New Roman"/>
          <w:sz w:val="21"/>
          <w:szCs w:val="21"/>
        </w:rPr>
        <w:t>enlightened</w:t>
      </w:r>
      <w:r w:rsidR="00DE5CD9">
        <w:rPr>
          <w:rFonts w:ascii="Times New Roman" w:hAnsi="Times New Roman" w:cs="Times New Roman" w:hint="eastAsia"/>
          <w:sz w:val="21"/>
          <w:szCs w:val="21"/>
        </w:rPr>
        <w:t>. I</w:t>
      </w:r>
      <w:r w:rsidR="00716D2A" w:rsidRPr="00DE5CD9">
        <w:rPr>
          <w:rFonts w:ascii="Times New Roman" w:hAnsi="Times New Roman" w:cs="Times New Roman"/>
          <w:sz w:val="21"/>
          <w:szCs w:val="21"/>
        </w:rPr>
        <w:t xml:space="preserve">n </w:t>
      </w:r>
      <w:r w:rsidR="00DE5CD9" w:rsidRPr="00DE5CD9">
        <w:rPr>
          <w:rFonts w:ascii="Times New Roman" w:hAnsi="Times New Roman" w:cs="Times New Roman" w:hint="eastAsia"/>
          <w:sz w:val="21"/>
          <w:szCs w:val="21"/>
        </w:rPr>
        <w:t>every</w:t>
      </w:r>
      <w:r w:rsidR="00DE5CD9" w:rsidRPr="00DE5CD9">
        <w:rPr>
          <w:rFonts w:ascii="Times New Roman" w:hAnsi="Times New Roman" w:cs="Times New Roman"/>
          <w:sz w:val="21"/>
          <w:szCs w:val="21"/>
        </w:rPr>
        <w:t xml:space="preserve"> </w:t>
      </w:r>
      <w:r w:rsidR="00716D2A" w:rsidRPr="00DE5CD9">
        <w:rPr>
          <w:rFonts w:ascii="Times New Roman" w:hAnsi="Times New Roman" w:cs="Times New Roman"/>
          <w:sz w:val="21"/>
          <w:szCs w:val="21"/>
        </w:rPr>
        <w:t xml:space="preserve">triangulation, each boundary edge is part </w:t>
      </w:r>
      <w:r w:rsidR="000414D2" w:rsidRPr="00DE5CD9">
        <w:rPr>
          <w:rFonts w:ascii="Times New Roman" w:hAnsi="Times New Roman" w:cs="Times New Roman"/>
          <w:sz w:val="21"/>
          <w:szCs w:val="21"/>
        </w:rPr>
        <w:t>of</w:t>
      </w:r>
      <w:r w:rsidR="00716D2A" w:rsidRPr="00DE5CD9">
        <w:rPr>
          <w:rFonts w:ascii="Times New Roman" w:hAnsi="Times New Roman" w:cs="Times New Roman"/>
          <w:sz w:val="21"/>
          <w:szCs w:val="21"/>
        </w:rPr>
        <w:t xml:space="preserve"> only one triang</w:t>
      </w:r>
      <w:r w:rsidR="00716D2A" w:rsidRPr="0062368C">
        <w:rPr>
          <w:rFonts w:ascii="Times New Roman" w:hAnsi="Times New Roman" w:cs="Times New Roman"/>
          <w:sz w:val="21"/>
          <w:szCs w:val="21"/>
        </w:rPr>
        <w:t>le</w:t>
      </w:r>
      <w:r w:rsidR="00193946" w:rsidRPr="0062368C">
        <w:rPr>
          <w:rFonts w:ascii="Times New Roman" w:hAnsi="Times New Roman" w:cs="Times New Roman"/>
          <w:sz w:val="21"/>
          <w:szCs w:val="21"/>
        </w:rPr>
        <w:t xml:space="preserve">. Inspired by this idea, </w:t>
      </w:r>
      <w:r w:rsidR="00716D2A" w:rsidRPr="0062368C">
        <w:rPr>
          <w:rFonts w:ascii="Times New Roman" w:hAnsi="Times New Roman" w:cs="Times New Roman"/>
          <w:sz w:val="21"/>
          <w:szCs w:val="21"/>
        </w:rPr>
        <w:t xml:space="preserve">we soon </w:t>
      </w:r>
      <w:r w:rsidR="00C700FF">
        <w:rPr>
          <w:rFonts w:ascii="Times New Roman" w:hAnsi="Times New Roman" w:cs="Times New Roman" w:hint="eastAsia"/>
          <w:sz w:val="21"/>
          <w:szCs w:val="21"/>
        </w:rPr>
        <w:t xml:space="preserve">summarized </w:t>
      </w:r>
      <w:r w:rsidR="00716D2A" w:rsidRPr="009A65D1">
        <w:rPr>
          <w:rFonts w:ascii="Times New Roman" w:hAnsi="Times New Roman" w:cs="Times New Roman"/>
          <w:sz w:val="21"/>
          <w:szCs w:val="21"/>
          <w:highlight w:val="yellow"/>
        </w:rPr>
        <w:t>three cases</w:t>
      </w:r>
      <w:r w:rsidR="00716D2A" w:rsidRPr="0062368C">
        <w:rPr>
          <w:rFonts w:ascii="Times New Roman" w:hAnsi="Times New Roman" w:cs="Times New Roman"/>
          <w:sz w:val="21"/>
          <w:szCs w:val="21"/>
        </w:rPr>
        <w:t xml:space="preserve"> in which two arcs could divide the non-orientable surface. For the orientable part,</w:t>
      </w:r>
      <w:r w:rsidR="000414D2" w:rsidRPr="0062368C">
        <w:rPr>
          <w:rFonts w:ascii="Times New Roman" w:hAnsi="Times New Roman" w:cs="Times New Roman"/>
          <w:sz w:val="21"/>
          <w:szCs w:val="21"/>
        </w:rPr>
        <w:t xml:space="preserve"> </w:t>
      </w:r>
      <w:r w:rsidR="00716D2A" w:rsidRPr="0062368C">
        <w:rPr>
          <w:rFonts w:ascii="Times New Roman" w:hAnsi="Times New Roman" w:cs="Times New Roman"/>
          <w:sz w:val="21"/>
          <w:szCs w:val="21"/>
        </w:rPr>
        <w:t>the area without the crosscap, we</w:t>
      </w:r>
      <w:r w:rsidR="00193946" w:rsidRPr="0062368C">
        <w:rPr>
          <w:rFonts w:ascii="Times New Roman" w:hAnsi="Times New Roman" w:cs="Times New Roman"/>
          <w:sz w:val="21"/>
          <w:szCs w:val="21"/>
        </w:rPr>
        <w:t xml:space="preserve"> directly apply</w:t>
      </w:r>
      <w:r w:rsidR="00716D2A" w:rsidRPr="0062368C">
        <w:rPr>
          <w:rFonts w:ascii="Times New Roman" w:hAnsi="Times New Roman" w:cs="Times New Roman"/>
          <w:sz w:val="21"/>
          <w:szCs w:val="21"/>
        </w:rPr>
        <w:t xml:space="preserve"> </w:t>
      </w:r>
      <w:r w:rsidR="009A65D1">
        <w:rPr>
          <w:rFonts w:ascii="Times New Roman" w:hAnsi="Times New Roman" w:cs="Times New Roman" w:hint="eastAsia"/>
          <w:sz w:val="21"/>
          <w:szCs w:val="21"/>
        </w:rPr>
        <w:t xml:space="preserve">the </w:t>
      </w:r>
      <w:r w:rsidR="00716D2A" w:rsidRPr="0062368C">
        <w:rPr>
          <w:rFonts w:ascii="Times New Roman" w:hAnsi="Times New Roman" w:cs="Times New Roman"/>
          <w:sz w:val="21"/>
          <w:szCs w:val="21"/>
        </w:rPr>
        <w:t>Catalan number</w:t>
      </w:r>
      <w:r w:rsidR="00193946" w:rsidRPr="0062368C">
        <w:rPr>
          <w:rFonts w:ascii="Times New Roman" w:hAnsi="Times New Roman" w:cs="Times New Roman"/>
          <w:sz w:val="21"/>
          <w:szCs w:val="21"/>
        </w:rPr>
        <w:t xml:space="preserve"> </w:t>
      </w:r>
      <w:r w:rsidR="00716D2A" w:rsidRPr="0062368C">
        <w:rPr>
          <w:rFonts w:ascii="Times New Roman" w:hAnsi="Times New Roman" w:cs="Times New Roman"/>
          <w:sz w:val="21"/>
          <w:szCs w:val="21"/>
        </w:rPr>
        <w:t>to count the number of triangulations. For the non-orientable part</w:t>
      </w:r>
      <w:r w:rsidR="00CD4E20">
        <w:rPr>
          <w:rFonts w:ascii="Times New Roman" w:hAnsi="Times New Roman" w:cs="Times New Roman" w:hint="eastAsia"/>
          <w:sz w:val="21"/>
          <w:szCs w:val="21"/>
        </w:rPr>
        <w:t xml:space="preserve">, </w:t>
      </w:r>
      <w:r w:rsidR="00716D2A" w:rsidRPr="0062368C">
        <w:rPr>
          <w:rFonts w:ascii="Times New Roman" w:hAnsi="Times New Roman" w:cs="Times New Roman"/>
          <w:sz w:val="21"/>
          <w:szCs w:val="21"/>
        </w:rPr>
        <w:t xml:space="preserve">the area with the crosscap, we defined the number of triangulations recursively. By adding the three cases, we </w:t>
      </w:r>
      <w:r w:rsidR="009A65D1">
        <w:rPr>
          <w:rFonts w:ascii="Times New Roman" w:hAnsi="Times New Roman" w:cs="Times New Roman"/>
          <w:sz w:val="21"/>
          <w:szCs w:val="21"/>
        </w:rPr>
        <w:t>finally</w:t>
      </w:r>
      <w:r w:rsidR="009A65D1">
        <w:rPr>
          <w:rFonts w:ascii="Times New Roman" w:hAnsi="Times New Roman" w:cs="Times New Roman" w:hint="eastAsia"/>
          <w:sz w:val="21"/>
          <w:szCs w:val="21"/>
        </w:rPr>
        <w:t xml:space="preserve"> </w:t>
      </w:r>
      <w:r w:rsidR="00716D2A" w:rsidRPr="0062368C">
        <w:rPr>
          <w:rFonts w:ascii="Times New Roman" w:hAnsi="Times New Roman" w:cs="Times New Roman"/>
          <w:sz w:val="21"/>
          <w:szCs w:val="21"/>
        </w:rPr>
        <w:t xml:space="preserve">got </w:t>
      </w:r>
      <w:r w:rsidR="009A65D1">
        <w:rPr>
          <w:rFonts w:ascii="Times New Roman" w:hAnsi="Times New Roman" w:cs="Times New Roman" w:hint="eastAsia"/>
          <w:sz w:val="21"/>
          <w:szCs w:val="21"/>
        </w:rPr>
        <w:t xml:space="preserve">a </w:t>
      </w:r>
      <w:r w:rsidR="00716D2A" w:rsidRPr="0062368C">
        <w:rPr>
          <w:rFonts w:ascii="Times New Roman" w:hAnsi="Times New Roman" w:cs="Times New Roman"/>
          <w:sz w:val="21"/>
          <w:szCs w:val="21"/>
        </w:rPr>
        <w:t xml:space="preserve">formula </w:t>
      </w:r>
      <w:r w:rsidR="00DE5CD9" w:rsidRPr="0062368C">
        <w:rPr>
          <w:rFonts w:ascii="Times New Roman" w:hAnsi="Times New Roman" w:cs="Times New Roman" w:hint="eastAsia"/>
          <w:sz w:val="21"/>
          <w:szCs w:val="21"/>
        </w:rPr>
        <w:t>to solve our confusion</w:t>
      </w:r>
      <w:r w:rsidR="00716D2A" w:rsidRPr="0062368C">
        <w:rPr>
          <w:rFonts w:ascii="Times New Roman" w:hAnsi="Times New Roman" w:cs="Times New Roman"/>
          <w:sz w:val="21"/>
          <w:szCs w:val="21"/>
        </w:rPr>
        <w:t>.</w:t>
      </w:r>
    </w:p>
    <w:p w14:paraId="62F21835" w14:textId="2C7705FE" w:rsidR="00BF69F2" w:rsidRDefault="00BF69F2" w:rsidP="007E399F">
      <w:pPr>
        <w:spacing w:line="300" w:lineRule="exact"/>
        <w:jc w:val="left"/>
        <w:rPr>
          <w:rFonts w:ascii="Times New Roman" w:hAnsi="Times New Roman" w:cs="Times New Roman"/>
          <w:sz w:val="21"/>
          <w:szCs w:val="21"/>
        </w:rPr>
      </w:pPr>
    </w:p>
    <w:p w14:paraId="10DC6B37" w14:textId="6F0E6449" w:rsidR="005D37CD" w:rsidRDefault="00193946" w:rsidP="007E399F">
      <w:pPr>
        <w:spacing w:line="300" w:lineRule="exact"/>
        <w:jc w:val="left"/>
        <w:rPr>
          <w:rFonts w:ascii="Times New Roman" w:hAnsi="Times New Roman" w:cs="Times New Roman"/>
          <w:sz w:val="21"/>
          <w:szCs w:val="21"/>
        </w:rPr>
      </w:pPr>
      <w:r>
        <w:rPr>
          <w:rFonts w:ascii="Times New Roman" w:hAnsi="Times New Roman" w:cs="Times New Roman"/>
          <w:sz w:val="21"/>
          <w:szCs w:val="21"/>
        </w:rPr>
        <w:t xml:space="preserve">However, the answer we got was recursively defined, and </w:t>
      </w:r>
      <w:r w:rsidR="004C7AF4">
        <w:rPr>
          <w:rFonts w:ascii="Times New Roman" w:hAnsi="Times New Roman" w:cs="Times New Roman" w:hint="eastAsia"/>
          <w:sz w:val="21"/>
          <w:szCs w:val="21"/>
        </w:rPr>
        <w:t>there was no</w:t>
      </w:r>
      <w:r>
        <w:rPr>
          <w:rFonts w:ascii="Times New Roman" w:hAnsi="Times New Roman" w:cs="Times New Roman"/>
          <w:sz w:val="21"/>
          <w:szCs w:val="21"/>
        </w:rPr>
        <w:t xml:space="preserve"> </w:t>
      </w:r>
      <w:r w:rsidR="004C7AF4">
        <w:rPr>
          <w:rFonts w:ascii="Times New Roman" w:hAnsi="Times New Roman" w:cs="Times New Roman"/>
          <w:sz w:val="21"/>
          <w:szCs w:val="21"/>
        </w:rPr>
        <w:t>simpler</w:t>
      </w:r>
      <w:r>
        <w:rPr>
          <w:rFonts w:ascii="Times New Roman" w:hAnsi="Times New Roman" w:cs="Times New Roman"/>
          <w:sz w:val="21"/>
          <w:szCs w:val="21"/>
        </w:rPr>
        <w:t xml:space="preserve"> function </w:t>
      </w:r>
      <w:r w:rsidR="004C7AF4">
        <w:rPr>
          <w:rFonts w:ascii="Times New Roman" w:hAnsi="Times New Roman" w:cs="Times New Roman" w:hint="eastAsia"/>
          <w:sz w:val="21"/>
          <w:szCs w:val="21"/>
        </w:rPr>
        <w:t>to be found</w:t>
      </w:r>
      <w:r>
        <w:rPr>
          <w:rFonts w:ascii="Times New Roman" w:hAnsi="Times New Roman" w:cs="Times New Roman"/>
          <w:sz w:val="21"/>
          <w:szCs w:val="21"/>
        </w:rPr>
        <w:t xml:space="preserve"> </w:t>
      </w:r>
      <w:r w:rsidR="004C7AF4">
        <w:rPr>
          <w:rFonts w:ascii="Times New Roman" w:hAnsi="Times New Roman" w:cs="Times New Roman" w:hint="eastAsia"/>
          <w:sz w:val="21"/>
          <w:szCs w:val="21"/>
        </w:rPr>
        <w:t>-</w:t>
      </w:r>
      <w:r>
        <w:rPr>
          <w:rFonts w:ascii="Times New Roman" w:hAnsi="Times New Roman" w:cs="Times New Roman"/>
          <w:sz w:val="21"/>
          <w:szCs w:val="21"/>
        </w:rPr>
        <w:t xml:space="preserve"> even wolfram alpha cannot interpret a recursive formula with that complexity. I h</w:t>
      </w:r>
      <w:r w:rsidR="005D37CD">
        <w:rPr>
          <w:rFonts w:ascii="Times New Roman" w:hAnsi="Times New Roman" w:cs="Times New Roman" w:hint="eastAsia"/>
          <w:sz w:val="21"/>
          <w:szCs w:val="21"/>
        </w:rPr>
        <w:t>ave to</w:t>
      </w:r>
      <w:r>
        <w:rPr>
          <w:rFonts w:ascii="Times New Roman" w:hAnsi="Times New Roman" w:cs="Times New Roman"/>
          <w:sz w:val="21"/>
          <w:szCs w:val="21"/>
        </w:rPr>
        <w:t xml:space="preserve"> propose a new, simple formula, but its proof</w:t>
      </w:r>
      <w:r w:rsidR="009A65D1">
        <w:rPr>
          <w:rFonts w:ascii="Times New Roman" w:hAnsi="Times New Roman" w:cs="Times New Roman" w:hint="eastAsia"/>
          <w:sz w:val="21"/>
          <w:szCs w:val="21"/>
        </w:rPr>
        <w:t xml:space="preserve">, </w:t>
      </w:r>
      <w:r w:rsidR="009A65D1">
        <w:rPr>
          <w:rFonts w:ascii="Times New Roman" w:hAnsi="Times New Roman" w:cs="Times New Roman"/>
          <w:sz w:val="21"/>
          <w:szCs w:val="21"/>
        </w:rPr>
        <w:t xml:space="preserve">either through the simplification of the recursive definition or by thinking from another </w:t>
      </w:r>
      <w:r w:rsidR="009A65D1">
        <w:rPr>
          <w:rFonts w:ascii="Times New Roman" w:hAnsi="Times New Roman" w:cs="Times New Roman" w:hint="eastAsia"/>
          <w:sz w:val="21"/>
          <w:szCs w:val="21"/>
        </w:rPr>
        <w:t xml:space="preserve">angle, </w:t>
      </w:r>
      <w:r w:rsidR="005D37CD">
        <w:rPr>
          <w:rFonts w:ascii="Times New Roman" w:hAnsi="Times New Roman" w:cs="Times New Roman" w:hint="eastAsia"/>
          <w:sz w:val="21"/>
          <w:szCs w:val="21"/>
        </w:rPr>
        <w:t xml:space="preserve">still </w:t>
      </w:r>
      <w:r w:rsidR="005D37CD">
        <w:rPr>
          <w:rFonts w:ascii="Times New Roman" w:hAnsi="Times New Roman" w:cs="Times New Roman"/>
          <w:sz w:val="21"/>
          <w:szCs w:val="21"/>
        </w:rPr>
        <w:t>awaits me to explore</w:t>
      </w:r>
      <w:r w:rsidR="005D37CD">
        <w:rPr>
          <w:rFonts w:ascii="Times New Roman" w:hAnsi="Times New Roman" w:cs="Times New Roman" w:hint="eastAsia"/>
          <w:sz w:val="21"/>
          <w:szCs w:val="21"/>
        </w:rPr>
        <w:t>.</w:t>
      </w:r>
    </w:p>
    <w:p w14:paraId="05C5BA73" w14:textId="77777777" w:rsidR="00193946" w:rsidRDefault="00193946" w:rsidP="007E399F">
      <w:pPr>
        <w:spacing w:line="300" w:lineRule="exact"/>
        <w:jc w:val="left"/>
        <w:rPr>
          <w:rFonts w:ascii="Times New Roman" w:hAnsi="Times New Roman" w:cs="Times New Roman"/>
          <w:sz w:val="21"/>
          <w:szCs w:val="21"/>
        </w:rPr>
      </w:pPr>
    </w:p>
    <w:p w14:paraId="553CD21B" w14:textId="53C440C2" w:rsidR="00DF003A" w:rsidRPr="00716D2A" w:rsidRDefault="006920DD" w:rsidP="007E399F">
      <w:pPr>
        <w:spacing w:line="300" w:lineRule="exact"/>
        <w:jc w:val="left"/>
        <w:rPr>
          <w:rFonts w:ascii="Times New Roman" w:hAnsi="Times New Roman" w:cs="Times New Roman"/>
          <w:sz w:val="21"/>
          <w:szCs w:val="21"/>
        </w:rPr>
      </w:pPr>
      <w:r w:rsidRPr="006920DD">
        <w:rPr>
          <w:rFonts w:ascii="Times New Roman" w:hAnsi="Times New Roman" w:cs="Times New Roman"/>
          <w:sz w:val="21"/>
          <w:szCs w:val="21"/>
        </w:rPr>
        <w:t>Logic and rigor have always been the inhe</w:t>
      </w:r>
      <w:r>
        <w:rPr>
          <w:rFonts w:ascii="Times New Roman" w:hAnsi="Times New Roman" w:cs="Times New Roman"/>
          <w:sz w:val="21"/>
          <w:szCs w:val="21"/>
        </w:rPr>
        <w:t xml:space="preserve">rent </w:t>
      </w:r>
      <w:r>
        <w:rPr>
          <w:rFonts w:ascii="Times New Roman" w:hAnsi="Times New Roman" w:cs="Times New Roman" w:hint="eastAsia"/>
          <w:sz w:val="21"/>
          <w:szCs w:val="21"/>
        </w:rPr>
        <w:t xml:space="preserve">charm </w:t>
      </w:r>
      <w:r>
        <w:rPr>
          <w:rFonts w:ascii="Times New Roman" w:hAnsi="Times New Roman" w:cs="Times New Roman"/>
          <w:sz w:val="21"/>
          <w:szCs w:val="21"/>
        </w:rPr>
        <w:t>of mathematic</w:t>
      </w:r>
      <w:r>
        <w:rPr>
          <w:rFonts w:ascii="Times New Roman" w:hAnsi="Times New Roman" w:cs="Times New Roman" w:hint="eastAsia"/>
          <w:sz w:val="21"/>
          <w:szCs w:val="21"/>
        </w:rPr>
        <w:t>s, b</w:t>
      </w:r>
      <w:r>
        <w:rPr>
          <w:rFonts w:ascii="Times New Roman" w:hAnsi="Times New Roman" w:cs="Times New Roman"/>
          <w:sz w:val="21"/>
          <w:szCs w:val="21"/>
        </w:rPr>
        <w:t>ut</w:t>
      </w:r>
      <w:r>
        <w:rPr>
          <w:rFonts w:ascii="Times New Roman" w:hAnsi="Times New Roman" w:cs="Times New Roman" w:hint="eastAsia"/>
          <w:sz w:val="21"/>
          <w:szCs w:val="21"/>
        </w:rPr>
        <w:t xml:space="preserve"> </w:t>
      </w:r>
      <w:r w:rsidR="00DF003A" w:rsidRPr="00DF003A">
        <w:rPr>
          <w:rFonts w:ascii="Times New Roman" w:hAnsi="Times New Roman" w:cs="Times New Roman"/>
          <w:sz w:val="21"/>
          <w:szCs w:val="21"/>
        </w:rPr>
        <w:t xml:space="preserve">what is more attractive </w:t>
      </w:r>
      <w:r>
        <w:rPr>
          <w:rFonts w:ascii="Times New Roman" w:hAnsi="Times New Roman" w:cs="Times New Roman" w:hint="eastAsia"/>
          <w:sz w:val="21"/>
          <w:szCs w:val="21"/>
        </w:rPr>
        <w:t xml:space="preserve">to me </w:t>
      </w:r>
      <w:r w:rsidR="00DF003A" w:rsidRPr="00DF003A">
        <w:rPr>
          <w:rFonts w:ascii="Times New Roman" w:hAnsi="Times New Roman" w:cs="Times New Roman"/>
          <w:sz w:val="21"/>
          <w:szCs w:val="21"/>
        </w:rPr>
        <w:t xml:space="preserve">is the </w:t>
      </w:r>
      <w:r w:rsidR="00325B09" w:rsidRPr="00325B09">
        <w:rPr>
          <w:rFonts w:ascii="Times New Roman" w:hAnsi="Times New Roman" w:cs="Times New Roman"/>
          <w:sz w:val="21"/>
          <w:szCs w:val="21"/>
        </w:rPr>
        <w:t>unexpectedness</w:t>
      </w:r>
      <w:r w:rsidR="00325B09">
        <w:rPr>
          <w:rFonts w:ascii="Times New Roman" w:hAnsi="Times New Roman" w:cs="Times New Roman" w:hint="eastAsia"/>
          <w:sz w:val="21"/>
          <w:szCs w:val="21"/>
        </w:rPr>
        <w:t xml:space="preserve"> </w:t>
      </w:r>
      <w:r w:rsidR="00DF003A" w:rsidRPr="00DF003A">
        <w:rPr>
          <w:rFonts w:ascii="Times New Roman" w:hAnsi="Times New Roman" w:cs="Times New Roman"/>
          <w:sz w:val="21"/>
          <w:szCs w:val="21"/>
        </w:rPr>
        <w:t>in mathematics.</w:t>
      </w:r>
      <w:r w:rsidR="00325B09">
        <w:rPr>
          <w:rFonts w:ascii="Times New Roman" w:hAnsi="Times New Roman" w:cs="Times New Roman" w:hint="eastAsia"/>
          <w:sz w:val="21"/>
          <w:szCs w:val="21"/>
        </w:rPr>
        <w:t xml:space="preserve"> </w:t>
      </w:r>
      <w:r w:rsidR="00325B09" w:rsidRPr="00325B09">
        <w:rPr>
          <w:rFonts w:ascii="Times New Roman" w:hAnsi="Times New Roman" w:cs="Times New Roman"/>
          <w:sz w:val="21"/>
          <w:szCs w:val="21"/>
        </w:rPr>
        <w:t>It seems to be waiting for me right around the corner</w:t>
      </w:r>
      <w:r w:rsidR="00325B09">
        <w:rPr>
          <w:rFonts w:ascii="Times New Roman" w:hAnsi="Times New Roman" w:cs="Times New Roman"/>
          <w:sz w:val="21"/>
          <w:szCs w:val="21"/>
        </w:rPr>
        <w:t xml:space="preserve">, </w:t>
      </w:r>
      <w:r>
        <w:rPr>
          <w:rFonts w:ascii="Times New Roman" w:hAnsi="Times New Roman" w:cs="Times New Roman" w:hint="eastAsia"/>
          <w:sz w:val="21"/>
          <w:szCs w:val="21"/>
        </w:rPr>
        <w:t xml:space="preserve">guiding me to </w:t>
      </w:r>
      <w:r w:rsidRPr="00716D2A">
        <w:rPr>
          <w:rFonts w:ascii="Times New Roman" w:hAnsi="Times New Roman" w:cs="Times New Roman"/>
          <w:sz w:val="21"/>
          <w:szCs w:val="21"/>
        </w:rPr>
        <w:t>link everything together</w:t>
      </w:r>
      <w:r>
        <w:rPr>
          <w:rFonts w:ascii="Times New Roman" w:hAnsi="Times New Roman" w:cs="Times New Roman" w:hint="eastAsia"/>
          <w:sz w:val="21"/>
          <w:szCs w:val="21"/>
        </w:rPr>
        <w:t xml:space="preserve"> but</w:t>
      </w:r>
      <w:r w:rsidRPr="00716D2A">
        <w:rPr>
          <w:rFonts w:ascii="Times New Roman" w:hAnsi="Times New Roman" w:cs="Times New Roman"/>
          <w:sz w:val="21"/>
          <w:szCs w:val="21"/>
        </w:rPr>
        <w:t xml:space="preserve"> think out of the box</w:t>
      </w:r>
      <w:r>
        <w:rPr>
          <w:rFonts w:ascii="Times New Roman" w:hAnsi="Times New Roman" w:cs="Times New Roman" w:hint="eastAsia"/>
          <w:sz w:val="21"/>
          <w:szCs w:val="21"/>
        </w:rPr>
        <w:t xml:space="preserve"> at the same time</w:t>
      </w:r>
      <w:r w:rsidRPr="00716D2A">
        <w:rPr>
          <w:rFonts w:ascii="Times New Roman" w:hAnsi="Times New Roman" w:cs="Times New Roman"/>
          <w:sz w:val="21"/>
          <w:szCs w:val="21"/>
        </w:rPr>
        <w:t>.</w:t>
      </w:r>
    </w:p>
    <w:p w14:paraId="098F4FCE" w14:textId="77777777" w:rsidR="00716D2A" w:rsidRDefault="00716D2A" w:rsidP="007E399F">
      <w:pPr>
        <w:spacing w:line="300" w:lineRule="exact"/>
        <w:jc w:val="left"/>
        <w:rPr>
          <w:rFonts w:ascii="Times New Roman" w:hAnsi="Times New Roman" w:cs="Times New Roman"/>
          <w:sz w:val="21"/>
          <w:szCs w:val="21"/>
        </w:rPr>
      </w:pPr>
    </w:p>
    <w:p w14:paraId="73AD76EF" w14:textId="77777777" w:rsidR="002564FE" w:rsidRPr="00716D2A" w:rsidRDefault="002564FE" w:rsidP="007E399F">
      <w:pPr>
        <w:spacing w:line="300" w:lineRule="exact"/>
        <w:jc w:val="left"/>
        <w:rPr>
          <w:rFonts w:ascii="Times New Roman" w:hAnsi="Times New Roman" w:cs="Times New Roman"/>
          <w:sz w:val="21"/>
          <w:szCs w:val="21"/>
        </w:rPr>
      </w:pPr>
    </w:p>
    <w:p w14:paraId="59F536D9" w14:textId="40AB32D1" w:rsidR="00716D2A" w:rsidRPr="00716D2A" w:rsidRDefault="00663C83" w:rsidP="007E399F">
      <w:pPr>
        <w:spacing w:line="300" w:lineRule="exact"/>
        <w:jc w:val="left"/>
        <w:rPr>
          <w:rFonts w:ascii="Times New Roman" w:hAnsi="Times New Roman" w:cs="Times New Roman"/>
          <w:b/>
          <w:sz w:val="21"/>
          <w:szCs w:val="21"/>
          <w:u w:val="single"/>
        </w:rPr>
      </w:pPr>
      <w:r>
        <w:rPr>
          <w:rFonts w:ascii="Times New Roman" w:hAnsi="Times New Roman" w:cs="Times New Roman" w:hint="eastAsia"/>
          <w:b/>
          <w:sz w:val="21"/>
          <w:szCs w:val="21"/>
          <w:u w:val="single"/>
        </w:rPr>
        <w:t xml:space="preserve">2. </w:t>
      </w:r>
      <w:r w:rsidR="00716D2A">
        <w:rPr>
          <w:rFonts w:ascii="Times New Roman" w:hAnsi="Times New Roman" w:cs="Times New Roman"/>
          <w:b/>
          <w:sz w:val="21"/>
          <w:szCs w:val="21"/>
          <w:u w:val="single"/>
        </w:rPr>
        <w:t>Projects</w:t>
      </w:r>
    </w:p>
    <w:p w14:paraId="2F4618B2" w14:textId="77777777" w:rsidR="00716D2A" w:rsidRPr="00716D2A" w:rsidRDefault="00716D2A" w:rsidP="007E399F">
      <w:pPr>
        <w:spacing w:line="300" w:lineRule="exact"/>
        <w:jc w:val="left"/>
        <w:rPr>
          <w:rFonts w:ascii="Times New Roman" w:hAnsi="Times New Roman" w:cs="Times New Roman"/>
          <w:b/>
          <w:sz w:val="21"/>
          <w:szCs w:val="21"/>
        </w:rPr>
      </w:pPr>
      <w:r w:rsidRPr="00716D2A">
        <w:rPr>
          <w:rFonts w:ascii="Times New Roman" w:hAnsi="Times New Roman" w:cs="Times New Roman"/>
          <w:b/>
          <w:sz w:val="21"/>
          <w:szCs w:val="21"/>
        </w:rPr>
        <w:t xml:space="preserve">Have you worked on some interesting mathematical projects? If so, what were the topics? For the project you enjoyed the most: How much time did you spend on it? Were you working alone, guided by a mentor, or as part of a team? What benefits do you feel you gained from doing that work? </w:t>
      </w:r>
    </w:p>
    <w:p w14:paraId="2F2E33CA" w14:textId="77777777" w:rsidR="00716D2A" w:rsidRDefault="00716D2A" w:rsidP="007E399F">
      <w:pPr>
        <w:spacing w:line="300" w:lineRule="exact"/>
        <w:jc w:val="left"/>
        <w:rPr>
          <w:rFonts w:ascii="Times New Roman" w:hAnsi="Times New Roman" w:cs="Times New Roman"/>
          <w:sz w:val="21"/>
          <w:szCs w:val="21"/>
        </w:rPr>
      </w:pPr>
    </w:p>
    <w:p w14:paraId="087D060F" w14:textId="66469A2B" w:rsidR="009E164D" w:rsidRDefault="00FE0973" w:rsidP="007E399F">
      <w:pPr>
        <w:spacing w:line="300" w:lineRule="exact"/>
        <w:jc w:val="left"/>
        <w:rPr>
          <w:rFonts w:ascii="Times New Roman" w:hAnsi="Times New Roman" w:cs="Times New Roman"/>
          <w:sz w:val="21"/>
          <w:szCs w:val="21"/>
        </w:rPr>
      </w:pPr>
      <w:r w:rsidRPr="00FE0973">
        <w:rPr>
          <w:rFonts w:ascii="Times New Roman" w:hAnsi="Times New Roman" w:cs="Times New Roman"/>
          <w:sz w:val="21"/>
          <w:szCs w:val="21"/>
        </w:rPr>
        <w:t>Cooperative project</w:t>
      </w:r>
      <w:r w:rsidRPr="00FE0973">
        <w:rPr>
          <w:rFonts w:ascii="Times New Roman" w:hAnsi="Times New Roman" w:cs="Times New Roman" w:hint="eastAsia"/>
          <w:sz w:val="21"/>
          <w:szCs w:val="21"/>
        </w:rPr>
        <w:t xml:space="preserve">s: </w:t>
      </w:r>
      <w:r w:rsidR="00716D2A" w:rsidRPr="00716D2A">
        <w:rPr>
          <w:rFonts w:ascii="Times New Roman" w:hAnsi="Times New Roman" w:cs="Times New Roman"/>
          <w:sz w:val="21"/>
          <w:szCs w:val="21"/>
        </w:rPr>
        <w:t>The unistructurality of quasi-cluster algebra;</w:t>
      </w:r>
      <w:r w:rsidR="000414D2">
        <w:rPr>
          <w:rFonts w:ascii="Times New Roman" w:hAnsi="Times New Roman" w:cs="Times New Roman"/>
          <w:sz w:val="21"/>
          <w:szCs w:val="21"/>
        </w:rPr>
        <w:t xml:space="preserve"> </w:t>
      </w:r>
      <w:r w:rsidR="00716D2A" w:rsidRPr="00716D2A">
        <w:rPr>
          <w:rFonts w:ascii="Times New Roman" w:hAnsi="Times New Roman" w:cs="Times New Roman"/>
          <w:sz w:val="21"/>
          <w:szCs w:val="21"/>
        </w:rPr>
        <w:t>The number of triangulations on a Mobius stripe</w:t>
      </w:r>
      <w:r>
        <w:rPr>
          <w:rFonts w:ascii="Times New Roman" w:hAnsi="Times New Roman" w:cs="Times New Roman" w:hint="eastAsia"/>
          <w:sz w:val="21"/>
          <w:szCs w:val="21"/>
        </w:rPr>
        <w:t>.</w:t>
      </w:r>
    </w:p>
    <w:p w14:paraId="591D2A82" w14:textId="38AE6841" w:rsidR="00A55B59" w:rsidRDefault="00716D2A" w:rsidP="007E399F">
      <w:pPr>
        <w:spacing w:line="300" w:lineRule="exact"/>
        <w:jc w:val="left"/>
        <w:rPr>
          <w:rFonts w:ascii="Times New Roman" w:hAnsi="Times New Roman" w:cs="Times New Roman"/>
          <w:sz w:val="21"/>
          <w:szCs w:val="21"/>
        </w:rPr>
      </w:pPr>
      <w:r w:rsidRPr="00716D2A">
        <w:rPr>
          <w:rFonts w:ascii="Times New Roman" w:hAnsi="Times New Roman" w:cs="Times New Roman"/>
          <w:sz w:val="21"/>
          <w:szCs w:val="21"/>
        </w:rPr>
        <w:t>Individual</w:t>
      </w:r>
      <w:r w:rsidR="00FE0973">
        <w:rPr>
          <w:rFonts w:ascii="Times New Roman" w:hAnsi="Times New Roman" w:cs="Times New Roman" w:hint="eastAsia"/>
          <w:sz w:val="21"/>
          <w:szCs w:val="21"/>
        </w:rPr>
        <w:t xml:space="preserve"> Projects</w:t>
      </w:r>
      <w:r w:rsidRPr="00716D2A">
        <w:rPr>
          <w:rFonts w:ascii="Times New Roman" w:hAnsi="Times New Roman" w:cs="Times New Roman"/>
          <w:sz w:val="21"/>
          <w:szCs w:val="21"/>
        </w:rPr>
        <w:t>:</w:t>
      </w:r>
      <w:r w:rsidR="000414D2">
        <w:rPr>
          <w:rFonts w:ascii="Times New Roman" w:hAnsi="Times New Roman" w:cs="Times New Roman"/>
          <w:sz w:val="21"/>
          <w:szCs w:val="21"/>
        </w:rPr>
        <w:t xml:space="preserve"> </w:t>
      </w:r>
      <w:r w:rsidRPr="00716D2A">
        <w:rPr>
          <w:rFonts w:ascii="Times New Roman" w:hAnsi="Times New Roman" w:cs="Times New Roman"/>
          <w:sz w:val="21"/>
          <w:szCs w:val="21"/>
        </w:rPr>
        <w:t xml:space="preserve">Tensor </w:t>
      </w:r>
      <w:r w:rsidR="00FE0973">
        <w:rPr>
          <w:rFonts w:ascii="Times New Roman" w:hAnsi="Times New Roman" w:cs="Times New Roman" w:hint="eastAsia"/>
          <w:sz w:val="21"/>
          <w:szCs w:val="21"/>
        </w:rPr>
        <w:t>C</w:t>
      </w:r>
      <w:r w:rsidRPr="00716D2A">
        <w:rPr>
          <w:rFonts w:ascii="Times New Roman" w:hAnsi="Times New Roman" w:cs="Times New Roman"/>
          <w:sz w:val="21"/>
          <w:szCs w:val="21"/>
        </w:rPr>
        <w:t xml:space="preserve">alculus and Kaluza </w:t>
      </w:r>
      <w:r w:rsidR="00FE0973">
        <w:rPr>
          <w:rFonts w:ascii="Times New Roman" w:hAnsi="Times New Roman" w:cs="Times New Roman" w:hint="eastAsia"/>
          <w:sz w:val="21"/>
          <w:szCs w:val="21"/>
        </w:rPr>
        <w:t>T</w:t>
      </w:r>
      <w:r w:rsidRPr="00716D2A">
        <w:rPr>
          <w:rFonts w:ascii="Times New Roman" w:hAnsi="Times New Roman" w:cs="Times New Roman"/>
          <w:sz w:val="21"/>
          <w:szCs w:val="21"/>
        </w:rPr>
        <w:t xml:space="preserve">heory; Mathematical </w:t>
      </w:r>
      <w:r w:rsidR="00FE0973">
        <w:rPr>
          <w:rFonts w:ascii="Times New Roman" w:hAnsi="Times New Roman" w:cs="Times New Roman" w:hint="eastAsia"/>
          <w:sz w:val="21"/>
          <w:szCs w:val="21"/>
        </w:rPr>
        <w:t>M</w:t>
      </w:r>
      <w:r w:rsidRPr="00716D2A">
        <w:rPr>
          <w:rFonts w:ascii="Times New Roman" w:hAnsi="Times New Roman" w:cs="Times New Roman"/>
          <w:sz w:val="21"/>
          <w:szCs w:val="21"/>
        </w:rPr>
        <w:t>odel</w:t>
      </w:r>
      <w:r w:rsidR="00FE0973">
        <w:rPr>
          <w:rFonts w:ascii="Times New Roman" w:hAnsi="Times New Roman" w:cs="Times New Roman" w:hint="eastAsia"/>
          <w:sz w:val="21"/>
          <w:szCs w:val="21"/>
        </w:rPr>
        <w:t xml:space="preserve">ing </w:t>
      </w:r>
      <w:r w:rsidRPr="00716D2A">
        <w:rPr>
          <w:rFonts w:ascii="Times New Roman" w:hAnsi="Times New Roman" w:cs="Times New Roman"/>
          <w:sz w:val="21"/>
          <w:szCs w:val="21"/>
        </w:rPr>
        <w:t xml:space="preserve">of </w:t>
      </w:r>
      <w:r w:rsidR="00FE0973">
        <w:rPr>
          <w:rFonts w:ascii="Times New Roman" w:hAnsi="Times New Roman" w:cs="Times New Roman" w:hint="eastAsia"/>
          <w:sz w:val="21"/>
          <w:szCs w:val="21"/>
        </w:rPr>
        <w:t>L</w:t>
      </w:r>
      <w:r w:rsidRPr="00716D2A">
        <w:rPr>
          <w:rFonts w:ascii="Times New Roman" w:hAnsi="Times New Roman" w:cs="Times New Roman"/>
          <w:sz w:val="21"/>
          <w:szCs w:val="21"/>
        </w:rPr>
        <w:t xml:space="preserve">ocal </w:t>
      </w:r>
      <w:r w:rsidR="00FE0973">
        <w:rPr>
          <w:rFonts w:ascii="Times New Roman" w:hAnsi="Times New Roman" w:cs="Times New Roman" w:hint="eastAsia"/>
          <w:sz w:val="21"/>
          <w:szCs w:val="21"/>
        </w:rPr>
        <w:t>C</w:t>
      </w:r>
      <w:r w:rsidRPr="00716D2A">
        <w:rPr>
          <w:rFonts w:ascii="Times New Roman" w:hAnsi="Times New Roman" w:cs="Times New Roman"/>
          <w:sz w:val="21"/>
          <w:szCs w:val="21"/>
        </w:rPr>
        <w:t>limate</w:t>
      </w:r>
      <w:r w:rsidR="00FE0973">
        <w:rPr>
          <w:rFonts w:ascii="Times New Roman" w:hAnsi="Times New Roman" w:cs="Times New Roman" w:hint="eastAsia"/>
          <w:sz w:val="21"/>
          <w:szCs w:val="21"/>
        </w:rPr>
        <w:t xml:space="preserve"> Change.</w:t>
      </w:r>
    </w:p>
    <w:p w14:paraId="1AAD0949" w14:textId="77777777" w:rsidR="00A55B59" w:rsidRPr="00716D2A" w:rsidRDefault="00A55B59" w:rsidP="007E399F">
      <w:pPr>
        <w:spacing w:line="300" w:lineRule="exact"/>
        <w:jc w:val="left"/>
        <w:rPr>
          <w:rFonts w:ascii="Times New Roman" w:hAnsi="Times New Roman" w:cs="Times New Roman"/>
          <w:sz w:val="21"/>
          <w:szCs w:val="21"/>
        </w:rPr>
      </w:pPr>
    </w:p>
    <w:p w14:paraId="1332B6CC" w14:textId="5B954B6E" w:rsidR="00716D2A" w:rsidRDefault="00193946" w:rsidP="007E399F">
      <w:pPr>
        <w:spacing w:line="300" w:lineRule="exact"/>
        <w:jc w:val="left"/>
        <w:rPr>
          <w:rFonts w:ascii="Times New Roman" w:hAnsi="Times New Roman" w:cs="Times New Roman"/>
          <w:sz w:val="21"/>
          <w:szCs w:val="21"/>
        </w:rPr>
      </w:pPr>
      <w:r>
        <w:rPr>
          <w:rFonts w:ascii="Times New Roman" w:hAnsi="Times New Roman" w:cs="Times New Roman"/>
          <w:sz w:val="21"/>
          <w:szCs w:val="21"/>
        </w:rPr>
        <w:t xml:space="preserve">I enjoyed </w:t>
      </w:r>
      <w:r w:rsidR="00FE0973">
        <w:rPr>
          <w:rFonts w:ascii="Times New Roman" w:hAnsi="Times New Roman" w:cs="Times New Roman" w:hint="eastAsia"/>
          <w:sz w:val="21"/>
          <w:szCs w:val="21"/>
        </w:rPr>
        <w:t xml:space="preserve">the process of proving </w:t>
      </w:r>
      <w:r w:rsidR="00716D2A" w:rsidRPr="00716D2A">
        <w:rPr>
          <w:rFonts w:ascii="Times New Roman" w:hAnsi="Times New Roman" w:cs="Times New Roman"/>
          <w:sz w:val="21"/>
          <w:szCs w:val="21"/>
        </w:rPr>
        <w:t xml:space="preserve">the unistructurality of quasi-cluster algebras. </w:t>
      </w:r>
      <w:r w:rsidR="00090091">
        <w:rPr>
          <w:rFonts w:ascii="Times New Roman" w:hAnsi="Times New Roman" w:cs="Times New Roman" w:hint="eastAsia"/>
          <w:sz w:val="21"/>
          <w:szCs w:val="21"/>
        </w:rPr>
        <w:t xml:space="preserve">After reading some </w:t>
      </w:r>
      <w:r w:rsidR="00090091">
        <w:rPr>
          <w:rFonts w:ascii="Times New Roman" w:hAnsi="Times New Roman" w:cs="Times New Roman" w:hint="eastAsia"/>
          <w:sz w:val="21"/>
          <w:szCs w:val="21"/>
        </w:rPr>
        <w:lastRenderedPageBreak/>
        <w:t xml:space="preserve">literature of </w:t>
      </w:r>
      <w:r w:rsidR="00090091" w:rsidRPr="00716D2A">
        <w:rPr>
          <w:rFonts w:ascii="Times New Roman" w:hAnsi="Times New Roman" w:cs="Times New Roman"/>
          <w:sz w:val="21"/>
          <w:szCs w:val="21"/>
        </w:rPr>
        <w:t>cluster algebras</w:t>
      </w:r>
      <w:r w:rsidR="00090091">
        <w:rPr>
          <w:rFonts w:ascii="Times New Roman" w:hAnsi="Times New Roman" w:cs="Times New Roman" w:hint="eastAsia"/>
          <w:sz w:val="21"/>
          <w:szCs w:val="21"/>
        </w:rPr>
        <w:t xml:space="preserve">, </w:t>
      </w:r>
      <w:r w:rsidR="00090091">
        <w:rPr>
          <w:rFonts w:ascii="Times New Roman" w:hAnsi="Times New Roman" w:cs="Times New Roman"/>
          <w:sz w:val="21"/>
          <w:szCs w:val="21"/>
        </w:rPr>
        <w:t>I</w:t>
      </w:r>
      <w:r w:rsidR="00090091">
        <w:rPr>
          <w:rFonts w:ascii="Times New Roman" w:hAnsi="Times New Roman" w:cs="Times New Roman" w:hint="eastAsia"/>
          <w:sz w:val="21"/>
          <w:szCs w:val="21"/>
        </w:rPr>
        <w:t xml:space="preserve"> </w:t>
      </w:r>
      <w:r w:rsidR="00090091" w:rsidRPr="00716D2A">
        <w:rPr>
          <w:rFonts w:ascii="Times New Roman" w:hAnsi="Times New Roman" w:cs="Times New Roman"/>
          <w:sz w:val="21"/>
          <w:szCs w:val="21"/>
        </w:rPr>
        <w:t xml:space="preserve">began to </w:t>
      </w:r>
      <w:r w:rsidR="00090091">
        <w:rPr>
          <w:rFonts w:ascii="Times New Roman" w:hAnsi="Times New Roman" w:cs="Times New Roman" w:hint="eastAsia"/>
          <w:sz w:val="21"/>
          <w:szCs w:val="21"/>
        </w:rPr>
        <w:t xml:space="preserve">explore </w:t>
      </w:r>
      <w:r w:rsidR="00090091" w:rsidRPr="00716D2A">
        <w:rPr>
          <w:rFonts w:ascii="Times New Roman" w:hAnsi="Times New Roman" w:cs="Times New Roman"/>
          <w:sz w:val="21"/>
          <w:szCs w:val="21"/>
        </w:rPr>
        <w:t xml:space="preserve">what will happen if a cluster algebra </w:t>
      </w:r>
      <w:r w:rsidR="00090091">
        <w:rPr>
          <w:rFonts w:ascii="Times New Roman" w:hAnsi="Times New Roman" w:cs="Times New Roman"/>
          <w:sz w:val="21"/>
          <w:szCs w:val="21"/>
        </w:rPr>
        <w:t xml:space="preserve">is </w:t>
      </w:r>
      <w:r w:rsidR="00090091" w:rsidRPr="00716D2A">
        <w:rPr>
          <w:rFonts w:ascii="Times New Roman" w:hAnsi="Times New Roman" w:cs="Times New Roman"/>
          <w:sz w:val="21"/>
          <w:szCs w:val="21"/>
        </w:rPr>
        <w:t>on a non-orientable surface like a Mobius strip</w:t>
      </w:r>
      <w:r w:rsidR="00090091">
        <w:rPr>
          <w:rFonts w:ascii="Times New Roman" w:hAnsi="Times New Roman" w:cs="Times New Roman"/>
          <w:sz w:val="21"/>
          <w:szCs w:val="21"/>
        </w:rPr>
        <w:t>e</w:t>
      </w:r>
      <w:r w:rsidR="00090091">
        <w:rPr>
          <w:rFonts w:ascii="Times New Roman" w:hAnsi="Times New Roman" w:cs="Times New Roman" w:hint="eastAsia"/>
          <w:sz w:val="21"/>
          <w:szCs w:val="21"/>
        </w:rPr>
        <w:t>, c</w:t>
      </w:r>
      <w:r w:rsidR="000441EE">
        <w:rPr>
          <w:rFonts w:ascii="Times New Roman" w:hAnsi="Times New Roman" w:cs="Times New Roman"/>
          <w:sz w:val="21"/>
          <w:szCs w:val="21"/>
        </w:rPr>
        <w:t>ollaborat</w:t>
      </w:r>
      <w:r w:rsidR="0043034F">
        <w:rPr>
          <w:rFonts w:ascii="Times New Roman" w:hAnsi="Times New Roman" w:cs="Times New Roman" w:hint="eastAsia"/>
          <w:sz w:val="21"/>
          <w:szCs w:val="21"/>
        </w:rPr>
        <w:t>ing</w:t>
      </w:r>
      <w:r w:rsidR="00FE0973">
        <w:rPr>
          <w:rFonts w:ascii="Times New Roman" w:hAnsi="Times New Roman" w:cs="Times New Roman" w:hint="eastAsia"/>
          <w:sz w:val="21"/>
          <w:szCs w:val="21"/>
        </w:rPr>
        <w:t xml:space="preserve"> </w:t>
      </w:r>
      <w:r w:rsidR="000441EE">
        <w:rPr>
          <w:rFonts w:ascii="Times New Roman" w:hAnsi="Times New Roman" w:cs="Times New Roman" w:hint="eastAsia"/>
          <w:sz w:val="21"/>
          <w:szCs w:val="21"/>
        </w:rPr>
        <w:t>with</w:t>
      </w:r>
      <w:r w:rsidR="00FE0973">
        <w:rPr>
          <w:rFonts w:ascii="Times New Roman" w:hAnsi="Times New Roman" w:cs="Times New Roman" w:hint="eastAsia"/>
          <w:sz w:val="21"/>
          <w:szCs w:val="21"/>
        </w:rPr>
        <w:t xml:space="preserve"> a Ph.D. </w:t>
      </w:r>
      <w:r w:rsidR="0043034F">
        <w:rPr>
          <w:rFonts w:ascii="Times New Roman" w:hAnsi="Times New Roman" w:cs="Times New Roman" w:hint="eastAsia"/>
          <w:sz w:val="21"/>
          <w:szCs w:val="21"/>
        </w:rPr>
        <w:t>mentor from</w:t>
      </w:r>
      <w:r w:rsidR="00FE0973" w:rsidRPr="000441EE">
        <w:rPr>
          <w:rFonts w:ascii="Times New Roman" w:hAnsi="Times New Roman" w:cs="Times New Roman"/>
          <w:sz w:val="21"/>
          <w:szCs w:val="21"/>
        </w:rPr>
        <w:t xml:space="preserve"> </w:t>
      </w:r>
      <w:r w:rsidR="000852E6">
        <w:rPr>
          <w:rFonts w:ascii="Times New Roman" w:hAnsi="Times New Roman" w:cs="Times New Roman" w:hint="eastAsia"/>
          <w:sz w:val="21"/>
          <w:szCs w:val="21"/>
        </w:rPr>
        <w:t xml:space="preserve">the </w:t>
      </w:r>
      <w:r w:rsidR="000441EE">
        <w:rPr>
          <w:rFonts w:ascii="Times New Roman" w:hAnsi="Times New Roman" w:cs="Times New Roman" w:hint="eastAsia"/>
          <w:sz w:val="21"/>
          <w:szCs w:val="21"/>
        </w:rPr>
        <w:t>University of Quebec at Montreal.</w:t>
      </w:r>
      <w:r>
        <w:rPr>
          <w:rFonts w:ascii="Times New Roman" w:hAnsi="Times New Roman" w:cs="Times New Roman"/>
          <w:sz w:val="21"/>
          <w:szCs w:val="21"/>
        </w:rPr>
        <w:t xml:space="preserve"> </w:t>
      </w:r>
      <w:r w:rsidR="000441EE">
        <w:rPr>
          <w:rFonts w:ascii="Times New Roman" w:hAnsi="Times New Roman" w:cs="Times New Roman" w:hint="eastAsia"/>
          <w:sz w:val="21"/>
          <w:szCs w:val="21"/>
        </w:rPr>
        <w:t>W</w:t>
      </w:r>
      <w:r>
        <w:rPr>
          <w:rFonts w:ascii="Times New Roman" w:hAnsi="Times New Roman" w:cs="Times New Roman"/>
          <w:sz w:val="21"/>
          <w:szCs w:val="21"/>
        </w:rPr>
        <w:t>ill the unistructurality still hold?</w:t>
      </w:r>
    </w:p>
    <w:p w14:paraId="10C2B493" w14:textId="77777777" w:rsidR="008357FD" w:rsidRPr="00716D2A" w:rsidRDefault="008357FD" w:rsidP="007E399F">
      <w:pPr>
        <w:spacing w:line="300" w:lineRule="exact"/>
        <w:jc w:val="left"/>
        <w:rPr>
          <w:rFonts w:ascii="Times New Roman" w:hAnsi="Times New Roman" w:cs="Times New Roman"/>
          <w:sz w:val="21"/>
          <w:szCs w:val="21"/>
        </w:rPr>
      </w:pPr>
    </w:p>
    <w:p w14:paraId="28F31D62" w14:textId="039A4E0B" w:rsidR="00A55B59" w:rsidRDefault="000852E6"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T</w:t>
      </w:r>
      <w:r w:rsidR="00716D2A" w:rsidRPr="00716D2A">
        <w:rPr>
          <w:rFonts w:ascii="Times New Roman" w:hAnsi="Times New Roman" w:cs="Times New Roman"/>
          <w:sz w:val="21"/>
          <w:szCs w:val="21"/>
        </w:rPr>
        <w:t xml:space="preserve">o prove the unistructurality, I need to prove </w:t>
      </w:r>
      <w:r w:rsidR="0043034F">
        <w:rPr>
          <w:rFonts w:ascii="Times New Roman" w:hAnsi="Times New Roman" w:cs="Times New Roman" w:hint="eastAsia"/>
          <w:sz w:val="21"/>
          <w:szCs w:val="21"/>
        </w:rPr>
        <w:t xml:space="preserve">first </w:t>
      </w:r>
      <w:r w:rsidR="00716D2A" w:rsidRPr="00716D2A">
        <w:rPr>
          <w:rFonts w:ascii="Times New Roman" w:hAnsi="Times New Roman" w:cs="Times New Roman"/>
          <w:sz w:val="21"/>
          <w:szCs w:val="21"/>
        </w:rPr>
        <w:t>a cluster algebra does not depend on the particular triangulation. Then I could get two important formulas from the positivity, which help</w:t>
      </w:r>
      <w:r w:rsidR="0043034F">
        <w:rPr>
          <w:rFonts w:ascii="Times New Roman" w:hAnsi="Times New Roman" w:cs="Times New Roman" w:hint="eastAsia"/>
          <w:sz w:val="21"/>
          <w:szCs w:val="21"/>
        </w:rPr>
        <w:t>s</w:t>
      </w:r>
      <w:r w:rsidR="00716D2A" w:rsidRPr="00716D2A">
        <w:rPr>
          <w:rFonts w:ascii="Times New Roman" w:hAnsi="Times New Roman" w:cs="Times New Roman"/>
          <w:sz w:val="21"/>
          <w:szCs w:val="21"/>
        </w:rPr>
        <w:t xml:space="preserve"> me prove the unistructurality of quasi-cluster algebras.</w:t>
      </w:r>
      <w:r w:rsidR="005C395B">
        <w:rPr>
          <w:rFonts w:ascii="Times New Roman" w:hAnsi="Times New Roman" w:cs="Times New Roman" w:hint="eastAsia"/>
          <w:sz w:val="21"/>
          <w:szCs w:val="21"/>
        </w:rPr>
        <w:t xml:space="preserve"> </w:t>
      </w:r>
      <w:r w:rsidR="00716D2A" w:rsidRPr="00716D2A">
        <w:rPr>
          <w:rFonts w:ascii="Times New Roman" w:hAnsi="Times New Roman" w:cs="Times New Roman"/>
          <w:sz w:val="21"/>
          <w:szCs w:val="21"/>
        </w:rPr>
        <w:t xml:space="preserve">However, when I shared my idea </w:t>
      </w:r>
      <w:r>
        <w:rPr>
          <w:rFonts w:ascii="Times New Roman" w:hAnsi="Times New Roman" w:cs="Times New Roman" w:hint="eastAsia"/>
          <w:sz w:val="21"/>
          <w:szCs w:val="21"/>
        </w:rPr>
        <w:t>with</w:t>
      </w:r>
      <w:r w:rsidR="00716D2A" w:rsidRPr="00716D2A">
        <w:rPr>
          <w:rFonts w:ascii="Times New Roman" w:hAnsi="Times New Roman" w:cs="Times New Roman"/>
          <w:sz w:val="21"/>
          <w:szCs w:val="21"/>
        </w:rPr>
        <w:t xml:space="preserve"> my </w:t>
      </w:r>
      <w:r w:rsidR="005C395B">
        <w:rPr>
          <w:rFonts w:ascii="Times New Roman" w:hAnsi="Times New Roman" w:cs="Times New Roman" w:hint="eastAsia"/>
          <w:sz w:val="21"/>
          <w:szCs w:val="21"/>
        </w:rPr>
        <w:t>mentor</w:t>
      </w:r>
      <w:r w:rsidR="000023D0">
        <w:rPr>
          <w:rFonts w:ascii="Times New Roman" w:hAnsi="Times New Roman" w:cs="Times New Roman" w:hint="eastAsia"/>
          <w:sz w:val="21"/>
          <w:szCs w:val="21"/>
        </w:rPr>
        <w:t xml:space="preserve">, she </w:t>
      </w:r>
      <w:r w:rsidR="005C395B">
        <w:rPr>
          <w:rFonts w:ascii="Times New Roman" w:hAnsi="Times New Roman" w:cs="Times New Roman" w:hint="eastAsia"/>
          <w:sz w:val="21"/>
          <w:szCs w:val="21"/>
        </w:rPr>
        <w:t>questioned</w:t>
      </w:r>
      <w:r w:rsidR="00716D2A" w:rsidRPr="00716D2A">
        <w:rPr>
          <w:rFonts w:ascii="Times New Roman" w:hAnsi="Times New Roman" w:cs="Times New Roman"/>
          <w:sz w:val="21"/>
          <w:szCs w:val="21"/>
        </w:rPr>
        <w:t xml:space="preserve"> my proof</w:t>
      </w:r>
      <w:r w:rsidR="006A6F17">
        <w:rPr>
          <w:rFonts w:ascii="Times New Roman" w:hAnsi="Times New Roman" w:cs="Times New Roman" w:hint="eastAsia"/>
          <w:sz w:val="21"/>
          <w:szCs w:val="21"/>
        </w:rPr>
        <w:t xml:space="preserve">. </w:t>
      </w:r>
      <w:r w:rsidR="00716D2A" w:rsidRPr="00716D2A">
        <w:rPr>
          <w:rFonts w:ascii="Times New Roman" w:hAnsi="Times New Roman" w:cs="Times New Roman"/>
          <w:sz w:val="21"/>
          <w:szCs w:val="21"/>
        </w:rPr>
        <w:t>I</w:t>
      </w:r>
      <w:r w:rsidR="006A6F17">
        <w:rPr>
          <w:rFonts w:ascii="Times New Roman" w:hAnsi="Times New Roman" w:cs="Times New Roman" w:hint="eastAsia"/>
          <w:sz w:val="21"/>
          <w:szCs w:val="21"/>
        </w:rPr>
        <w:t xml:space="preserve">t failed to </w:t>
      </w:r>
      <w:r w:rsidR="00716D2A" w:rsidRPr="00716D2A">
        <w:rPr>
          <w:rFonts w:ascii="Times New Roman" w:hAnsi="Times New Roman" w:cs="Times New Roman"/>
          <w:sz w:val="21"/>
          <w:szCs w:val="21"/>
        </w:rPr>
        <w:t xml:space="preserve">prove positivity holds for quasi-cluster algebra. </w:t>
      </w:r>
      <w:r w:rsidR="006A6F17">
        <w:rPr>
          <w:rFonts w:ascii="Times New Roman" w:hAnsi="Times New Roman" w:cs="Times New Roman" w:hint="eastAsia"/>
          <w:sz w:val="21"/>
          <w:szCs w:val="21"/>
        </w:rPr>
        <w:t xml:space="preserve">And </w:t>
      </w:r>
      <w:r w:rsidR="00716D2A" w:rsidRPr="00716D2A">
        <w:rPr>
          <w:rFonts w:ascii="Times New Roman" w:hAnsi="Times New Roman" w:cs="Times New Roman"/>
          <w:sz w:val="21"/>
          <w:szCs w:val="21"/>
        </w:rPr>
        <w:t xml:space="preserve">my proof, starting from lemma, was </w:t>
      </w:r>
      <w:r w:rsidR="006A6F17">
        <w:rPr>
          <w:rFonts w:ascii="Times New Roman" w:hAnsi="Times New Roman" w:cs="Times New Roman" w:hint="eastAsia"/>
          <w:sz w:val="21"/>
          <w:szCs w:val="21"/>
        </w:rPr>
        <w:t>just</w:t>
      </w:r>
      <w:r w:rsidR="006A6F17" w:rsidRPr="00716D2A">
        <w:rPr>
          <w:rFonts w:ascii="Times New Roman" w:hAnsi="Times New Roman" w:cs="Times New Roman"/>
          <w:sz w:val="21"/>
          <w:szCs w:val="21"/>
        </w:rPr>
        <w:t xml:space="preserve"> </w:t>
      </w:r>
      <w:r w:rsidR="00716D2A" w:rsidRPr="00716D2A">
        <w:rPr>
          <w:rFonts w:ascii="Times New Roman" w:hAnsi="Times New Roman" w:cs="Times New Roman"/>
          <w:sz w:val="21"/>
          <w:szCs w:val="21"/>
        </w:rPr>
        <w:t>based on the validity of positivity.</w:t>
      </w:r>
      <w:r w:rsidR="00193946">
        <w:rPr>
          <w:rFonts w:ascii="Times New Roman" w:hAnsi="Times New Roman" w:cs="Times New Roman"/>
          <w:sz w:val="21"/>
          <w:szCs w:val="21"/>
        </w:rPr>
        <w:t xml:space="preserve"> </w:t>
      </w:r>
      <w:r w:rsidR="00E82E08">
        <w:rPr>
          <w:rFonts w:ascii="Times New Roman" w:hAnsi="Times New Roman" w:cs="Times New Roman"/>
          <w:sz w:val="21"/>
          <w:szCs w:val="21"/>
        </w:rPr>
        <w:t>A</w:t>
      </w:r>
      <w:r w:rsidR="00E82E08">
        <w:rPr>
          <w:rFonts w:ascii="Times New Roman" w:hAnsi="Times New Roman" w:cs="Times New Roman" w:hint="eastAsia"/>
          <w:sz w:val="21"/>
          <w:szCs w:val="21"/>
        </w:rPr>
        <w:t>lthough w</w:t>
      </w:r>
      <w:r w:rsidR="00716D2A" w:rsidRPr="00716D2A">
        <w:rPr>
          <w:rFonts w:ascii="Times New Roman" w:hAnsi="Times New Roman" w:cs="Times New Roman"/>
          <w:sz w:val="21"/>
          <w:szCs w:val="21"/>
        </w:rPr>
        <w:t xml:space="preserve">e were pretty sure that positivity should be true for quasi-cluster algebra, </w:t>
      </w:r>
      <w:r w:rsidR="00E82E08">
        <w:rPr>
          <w:rFonts w:ascii="Times New Roman" w:hAnsi="Times New Roman" w:cs="Times New Roman" w:hint="eastAsia"/>
          <w:sz w:val="21"/>
          <w:szCs w:val="21"/>
        </w:rPr>
        <w:t xml:space="preserve">neither </w:t>
      </w:r>
      <w:r w:rsidR="00716D2A" w:rsidRPr="00716D2A">
        <w:rPr>
          <w:rFonts w:ascii="Times New Roman" w:hAnsi="Times New Roman" w:cs="Times New Roman"/>
          <w:sz w:val="21"/>
          <w:szCs w:val="21"/>
        </w:rPr>
        <w:t xml:space="preserve">of us had </w:t>
      </w:r>
      <w:r w:rsidR="00E82E08">
        <w:rPr>
          <w:rFonts w:ascii="Times New Roman" w:hAnsi="Times New Roman" w:cs="Times New Roman" w:hint="eastAsia"/>
          <w:sz w:val="21"/>
          <w:szCs w:val="21"/>
        </w:rPr>
        <w:t>a</w:t>
      </w:r>
      <w:r w:rsidR="00E82E08" w:rsidRPr="00716D2A">
        <w:rPr>
          <w:rFonts w:ascii="Times New Roman" w:hAnsi="Times New Roman" w:cs="Times New Roman"/>
          <w:sz w:val="21"/>
          <w:szCs w:val="21"/>
        </w:rPr>
        <w:t xml:space="preserve"> </w:t>
      </w:r>
      <w:r w:rsidR="00716D2A" w:rsidRPr="00716D2A">
        <w:rPr>
          <w:rFonts w:ascii="Times New Roman" w:hAnsi="Times New Roman" w:cs="Times New Roman"/>
          <w:sz w:val="21"/>
          <w:szCs w:val="21"/>
        </w:rPr>
        <w:t>clue to prove it.</w:t>
      </w:r>
    </w:p>
    <w:p w14:paraId="3502EF40" w14:textId="45645D7C" w:rsidR="00716D2A" w:rsidRPr="00716D2A" w:rsidRDefault="00716D2A" w:rsidP="007E399F">
      <w:pPr>
        <w:spacing w:line="300" w:lineRule="exact"/>
        <w:jc w:val="left"/>
        <w:rPr>
          <w:rFonts w:ascii="Times New Roman" w:hAnsi="Times New Roman" w:cs="Times New Roman"/>
          <w:sz w:val="21"/>
          <w:szCs w:val="21"/>
        </w:rPr>
      </w:pPr>
    </w:p>
    <w:p w14:paraId="00942F1C" w14:textId="73567F53" w:rsidR="0023712B" w:rsidRDefault="00E82E08"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Then, </w:t>
      </w:r>
      <w:r w:rsidR="00716D2A" w:rsidRPr="00716D2A">
        <w:rPr>
          <w:rFonts w:ascii="Times New Roman" w:hAnsi="Times New Roman" w:cs="Times New Roman"/>
          <w:sz w:val="21"/>
          <w:szCs w:val="21"/>
        </w:rPr>
        <w:t xml:space="preserve">I read </w:t>
      </w:r>
      <w:r w:rsidR="00A85530">
        <w:rPr>
          <w:rFonts w:ascii="Times New Roman" w:hAnsi="Times New Roman" w:cs="Times New Roman" w:hint="eastAsia"/>
          <w:sz w:val="21"/>
          <w:szCs w:val="21"/>
        </w:rPr>
        <w:t>a lot of</w:t>
      </w:r>
      <w:r w:rsidR="00716D2A" w:rsidRPr="00716D2A">
        <w:rPr>
          <w:rFonts w:ascii="Times New Roman" w:hAnsi="Times New Roman" w:cs="Times New Roman"/>
          <w:sz w:val="21"/>
          <w:szCs w:val="21"/>
        </w:rPr>
        <w:t xml:space="preserve"> literature about quasi-cluster algebras, but</w:t>
      </w:r>
      <w:r w:rsidR="006E377C">
        <w:rPr>
          <w:rFonts w:ascii="Times New Roman" w:hAnsi="Times New Roman" w:cs="Times New Roman" w:hint="eastAsia"/>
          <w:sz w:val="21"/>
          <w:szCs w:val="21"/>
        </w:rPr>
        <w:t xml:space="preserve"> </w:t>
      </w:r>
      <w:r>
        <w:rPr>
          <w:rFonts w:ascii="Times New Roman" w:hAnsi="Times New Roman" w:cs="Times New Roman"/>
          <w:sz w:val="21"/>
          <w:szCs w:val="21"/>
        </w:rPr>
        <w:t>there was</w:t>
      </w:r>
      <w:r w:rsidR="00636C52">
        <w:rPr>
          <w:rFonts w:ascii="Times New Roman" w:hAnsi="Times New Roman" w:cs="Times New Roman"/>
          <w:sz w:val="21"/>
          <w:szCs w:val="21"/>
        </w:rPr>
        <w:t>n’</w:t>
      </w:r>
      <w:r w:rsidR="006E377C" w:rsidRPr="006E377C">
        <w:rPr>
          <w:rFonts w:ascii="Times New Roman" w:hAnsi="Times New Roman" w:cs="Times New Roman"/>
          <w:sz w:val="21"/>
          <w:szCs w:val="21"/>
        </w:rPr>
        <w:t>t much reliable information</w:t>
      </w:r>
      <w:r w:rsidR="00DC50E5">
        <w:rPr>
          <w:rFonts w:ascii="Times New Roman" w:hAnsi="Times New Roman" w:cs="Times New Roman" w:hint="eastAsia"/>
          <w:sz w:val="21"/>
          <w:szCs w:val="21"/>
        </w:rPr>
        <w:t xml:space="preserve"> </w:t>
      </w:r>
      <w:r w:rsidR="00DC50E5" w:rsidRPr="006E377C">
        <w:rPr>
          <w:rFonts w:ascii="Times New Roman" w:hAnsi="Times New Roman" w:cs="Times New Roman"/>
          <w:sz w:val="21"/>
          <w:szCs w:val="21"/>
        </w:rPr>
        <w:t>given that t</w:t>
      </w:r>
      <w:r w:rsidR="00DC50E5">
        <w:rPr>
          <w:rFonts w:ascii="Times New Roman" w:hAnsi="Times New Roman" w:cs="Times New Roman"/>
          <w:sz w:val="21"/>
          <w:szCs w:val="21"/>
        </w:rPr>
        <w:t>his field is very new</w:t>
      </w:r>
      <w:r w:rsidR="006E377C" w:rsidRPr="006E377C">
        <w:rPr>
          <w:rFonts w:ascii="Times New Roman" w:hAnsi="Times New Roman" w:cs="Times New Roman"/>
          <w:sz w:val="21"/>
          <w:szCs w:val="21"/>
        </w:rPr>
        <w:t>.</w:t>
      </w:r>
      <w:r w:rsidR="006E377C">
        <w:rPr>
          <w:rFonts w:ascii="Times New Roman" w:hAnsi="Times New Roman" w:cs="Times New Roman" w:hint="eastAsia"/>
          <w:sz w:val="21"/>
          <w:szCs w:val="21"/>
        </w:rPr>
        <w:t xml:space="preserve"> </w:t>
      </w:r>
      <w:r w:rsidR="00716D2A" w:rsidRPr="00716D2A">
        <w:rPr>
          <w:rFonts w:ascii="Times New Roman" w:hAnsi="Times New Roman" w:cs="Times New Roman"/>
          <w:sz w:val="21"/>
          <w:szCs w:val="21"/>
        </w:rPr>
        <w:t xml:space="preserve">After two months of </w:t>
      </w:r>
      <w:r w:rsidRPr="00E82E08">
        <w:rPr>
          <w:rFonts w:ascii="Times New Roman" w:hAnsi="Times New Roman" w:cs="Times New Roman"/>
          <w:sz w:val="21"/>
          <w:szCs w:val="21"/>
        </w:rPr>
        <w:t>stagnation</w:t>
      </w:r>
      <w:r w:rsidR="00716D2A" w:rsidRPr="00716D2A">
        <w:rPr>
          <w:rFonts w:ascii="Times New Roman" w:hAnsi="Times New Roman" w:cs="Times New Roman"/>
          <w:sz w:val="21"/>
          <w:szCs w:val="21"/>
        </w:rPr>
        <w:t xml:space="preserve">, my mentor excitedly showed </w:t>
      </w:r>
      <w:r>
        <w:rPr>
          <w:rFonts w:ascii="Times New Roman" w:hAnsi="Times New Roman" w:cs="Times New Roman" w:hint="eastAsia"/>
          <w:sz w:val="21"/>
          <w:szCs w:val="21"/>
        </w:rPr>
        <w:t>me</w:t>
      </w:r>
      <w:r w:rsidR="00716D2A" w:rsidRPr="00716D2A">
        <w:rPr>
          <w:rFonts w:ascii="Times New Roman" w:hAnsi="Times New Roman" w:cs="Times New Roman"/>
          <w:sz w:val="21"/>
          <w:szCs w:val="21"/>
        </w:rPr>
        <w:t xml:space="preserve"> a new</w:t>
      </w:r>
      <w:r>
        <w:rPr>
          <w:rFonts w:ascii="Times New Roman" w:hAnsi="Times New Roman" w:cs="Times New Roman" w:hint="eastAsia"/>
          <w:sz w:val="21"/>
          <w:szCs w:val="21"/>
        </w:rPr>
        <w:t xml:space="preserve">ly </w:t>
      </w:r>
      <w:r w:rsidRPr="00716D2A">
        <w:rPr>
          <w:rFonts w:ascii="Times New Roman" w:hAnsi="Times New Roman" w:cs="Times New Roman"/>
          <w:sz w:val="21"/>
          <w:szCs w:val="21"/>
        </w:rPr>
        <w:t>published</w:t>
      </w:r>
      <w:r w:rsidR="00716D2A" w:rsidRPr="00716D2A">
        <w:rPr>
          <w:rFonts w:ascii="Times New Roman" w:hAnsi="Times New Roman" w:cs="Times New Roman"/>
          <w:sz w:val="21"/>
          <w:szCs w:val="21"/>
        </w:rPr>
        <w:t xml:space="preserve"> article, </w:t>
      </w:r>
      <w:r>
        <w:rPr>
          <w:rFonts w:ascii="Times New Roman" w:hAnsi="Times New Roman" w:cs="Times New Roman" w:hint="eastAsia"/>
          <w:sz w:val="21"/>
          <w:szCs w:val="21"/>
        </w:rPr>
        <w:t>which proves</w:t>
      </w:r>
      <w:r w:rsidRPr="00716D2A">
        <w:rPr>
          <w:rFonts w:ascii="Times New Roman" w:hAnsi="Times New Roman" w:cs="Times New Roman"/>
          <w:sz w:val="21"/>
          <w:szCs w:val="21"/>
        </w:rPr>
        <w:t xml:space="preserve"> </w:t>
      </w:r>
      <w:r w:rsidR="00716D2A" w:rsidRPr="00716D2A">
        <w:rPr>
          <w:rFonts w:ascii="Times New Roman" w:hAnsi="Times New Roman" w:cs="Times New Roman"/>
          <w:sz w:val="21"/>
          <w:szCs w:val="21"/>
        </w:rPr>
        <w:t xml:space="preserve">the positivity for quasi-cluster algebras. The author </w:t>
      </w:r>
      <w:r>
        <w:rPr>
          <w:rFonts w:ascii="Times New Roman" w:hAnsi="Times New Roman" w:cs="Times New Roman" w:hint="eastAsia"/>
          <w:sz w:val="21"/>
          <w:szCs w:val="21"/>
        </w:rPr>
        <w:t xml:space="preserve">is so smart to adopt </w:t>
      </w:r>
      <w:r w:rsidR="00716D2A" w:rsidRPr="00716D2A">
        <w:rPr>
          <w:rFonts w:ascii="Times New Roman" w:hAnsi="Times New Roman" w:cs="Times New Roman"/>
          <w:sz w:val="21"/>
          <w:szCs w:val="21"/>
        </w:rPr>
        <w:t>method</w:t>
      </w:r>
      <w:r>
        <w:rPr>
          <w:rFonts w:ascii="Times New Roman" w:hAnsi="Times New Roman" w:cs="Times New Roman" w:hint="eastAsia"/>
          <w:sz w:val="21"/>
          <w:szCs w:val="21"/>
        </w:rPr>
        <w:t>s</w:t>
      </w:r>
      <w:r w:rsidR="00716D2A" w:rsidRPr="00716D2A">
        <w:rPr>
          <w:rFonts w:ascii="Times New Roman" w:hAnsi="Times New Roman" w:cs="Times New Roman"/>
          <w:sz w:val="21"/>
          <w:szCs w:val="21"/>
        </w:rPr>
        <w:t xml:space="preserve"> that </w:t>
      </w:r>
      <w:r>
        <w:rPr>
          <w:rFonts w:ascii="Times New Roman" w:hAnsi="Times New Roman" w:cs="Times New Roman" w:hint="eastAsia"/>
          <w:sz w:val="21"/>
          <w:szCs w:val="21"/>
        </w:rPr>
        <w:t>we</w:t>
      </w:r>
      <w:r>
        <w:rPr>
          <w:rFonts w:ascii="Times New Roman" w:hAnsi="Times New Roman" w:cs="Times New Roman"/>
          <w:sz w:val="21"/>
          <w:szCs w:val="21"/>
        </w:rPr>
        <w:t>’</w:t>
      </w:r>
      <w:r>
        <w:rPr>
          <w:rFonts w:ascii="Times New Roman" w:hAnsi="Times New Roman" w:cs="Times New Roman" w:hint="eastAsia"/>
          <w:sz w:val="21"/>
          <w:szCs w:val="21"/>
        </w:rPr>
        <w:t>ve never</w:t>
      </w:r>
      <w:r w:rsidR="00716D2A" w:rsidRPr="00716D2A">
        <w:rPr>
          <w:rFonts w:ascii="Times New Roman" w:hAnsi="Times New Roman" w:cs="Times New Roman"/>
          <w:sz w:val="21"/>
          <w:szCs w:val="21"/>
        </w:rPr>
        <w:t xml:space="preserve"> thought about</w:t>
      </w:r>
      <w:r>
        <w:rPr>
          <w:rFonts w:ascii="Times New Roman" w:hAnsi="Times New Roman" w:cs="Times New Roman" w:hint="eastAsia"/>
          <w:sz w:val="21"/>
          <w:szCs w:val="21"/>
        </w:rPr>
        <w:t>. S</w:t>
      </w:r>
      <w:r w:rsidR="00716D2A" w:rsidRPr="00716D2A">
        <w:rPr>
          <w:rFonts w:ascii="Times New Roman" w:hAnsi="Times New Roman" w:cs="Times New Roman"/>
          <w:sz w:val="21"/>
          <w:szCs w:val="21"/>
        </w:rPr>
        <w:t>nake graphs and lamentation.</w:t>
      </w:r>
      <w:r w:rsidR="00193946">
        <w:rPr>
          <w:rFonts w:ascii="Times New Roman" w:hAnsi="Times New Roman" w:cs="Times New Roman"/>
          <w:sz w:val="21"/>
          <w:szCs w:val="21"/>
        </w:rPr>
        <w:t xml:space="preserve"> </w:t>
      </w:r>
      <w:r w:rsidR="00121A6A">
        <w:rPr>
          <w:rFonts w:ascii="Times New Roman" w:hAnsi="Times New Roman" w:cs="Times New Roman" w:hint="eastAsia"/>
          <w:sz w:val="21"/>
          <w:szCs w:val="21"/>
        </w:rPr>
        <w:t xml:space="preserve">Amazed at the fact that </w:t>
      </w:r>
      <w:r w:rsidR="00716D2A" w:rsidRPr="00716D2A">
        <w:rPr>
          <w:rFonts w:ascii="Times New Roman" w:hAnsi="Times New Roman" w:cs="Times New Roman"/>
          <w:sz w:val="21"/>
          <w:szCs w:val="21"/>
        </w:rPr>
        <w:t xml:space="preserve">someone </w:t>
      </w:r>
      <w:r w:rsidR="00121A6A">
        <w:rPr>
          <w:rFonts w:ascii="Times New Roman" w:hAnsi="Times New Roman" w:cs="Times New Roman"/>
          <w:sz w:val="21"/>
          <w:szCs w:val="21"/>
        </w:rPr>
        <w:t>in the</w:t>
      </w:r>
      <w:r w:rsidR="00121A6A">
        <w:rPr>
          <w:rFonts w:ascii="Times New Roman" w:hAnsi="Times New Roman" w:cs="Times New Roman" w:hint="eastAsia"/>
          <w:sz w:val="21"/>
          <w:szCs w:val="21"/>
        </w:rPr>
        <w:t xml:space="preserve"> world share</w:t>
      </w:r>
      <w:r w:rsidR="000852E6">
        <w:rPr>
          <w:rFonts w:ascii="Times New Roman" w:hAnsi="Times New Roman" w:cs="Times New Roman" w:hint="eastAsia"/>
          <w:sz w:val="21"/>
          <w:szCs w:val="21"/>
        </w:rPr>
        <w:t xml:space="preserve">s </w:t>
      </w:r>
      <w:r w:rsidR="0090459C">
        <w:rPr>
          <w:rFonts w:ascii="Times New Roman" w:hAnsi="Times New Roman" w:cs="Times New Roman" w:hint="eastAsia"/>
          <w:sz w:val="21"/>
          <w:szCs w:val="21"/>
        </w:rPr>
        <w:t>the same</w:t>
      </w:r>
      <w:r w:rsidR="000852E6">
        <w:rPr>
          <w:rFonts w:ascii="Times New Roman" w:hAnsi="Times New Roman" w:cs="Times New Roman" w:hint="eastAsia"/>
          <w:sz w:val="21"/>
          <w:szCs w:val="21"/>
        </w:rPr>
        <w:t xml:space="preserve"> </w:t>
      </w:r>
      <w:r w:rsidR="00121A6A">
        <w:rPr>
          <w:rFonts w:ascii="Times New Roman" w:hAnsi="Times New Roman" w:cs="Times New Roman" w:hint="eastAsia"/>
          <w:sz w:val="21"/>
          <w:szCs w:val="21"/>
        </w:rPr>
        <w:t xml:space="preserve">passion for </w:t>
      </w:r>
      <w:r w:rsidR="0090459C">
        <w:rPr>
          <w:rFonts w:ascii="Times New Roman" w:hAnsi="Times New Roman" w:cs="Times New Roman" w:hint="eastAsia"/>
          <w:sz w:val="21"/>
          <w:szCs w:val="21"/>
        </w:rPr>
        <w:t>a</w:t>
      </w:r>
      <w:r w:rsidR="00121A6A">
        <w:rPr>
          <w:rFonts w:ascii="Times New Roman" w:hAnsi="Times New Roman" w:cs="Times New Roman" w:hint="eastAsia"/>
          <w:sz w:val="21"/>
          <w:szCs w:val="21"/>
        </w:rPr>
        <w:t xml:space="preserve"> math problem, </w:t>
      </w:r>
      <w:r w:rsidR="00193946">
        <w:rPr>
          <w:rFonts w:ascii="Times New Roman" w:hAnsi="Times New Roman" w:cs="Times New Roman"/>
          <w:sz w:val="21"/>
          <w:szCs w:val="21"/>
        </w:rPr>
        <w:t xml:space="preserve">I contacted </w:t>
      </w:r>
      <w:r w:rsidR="00121A6A">
        <w:rPr>
          <w:rFonts w:ascii="Times New Roman" w:hAnsi="Times New Roman" w:cs="Times New Roman" w:hint="eastAsia"/>
          <w:sz w:val="21"/>
          <w:szCs w:val="21"/>
        </w:rPr>
        <w:t xml:space="preserve">the author, </w:t>
      </w:r>
      <w:r w:rsidR="00121A6A" w:rsidRPr="00121A6A">
        <w:rPr>
          <w:rFonts w:ascii="Times New Roman" w:hAnsi="Times New Roman" w:cs="Times New Roman"/>
          <w:sz w:val="21"/>
          <w:szCs w:val="21"/>
        </w:rPr>
        <w:t>unhesitatingly</w:t>
      </w:r>
      <w:r w:rsidR="00247ECD">
        <w:rPr>
          <w:rFonts w:ascii="Times New Roman" w:hAnsi="Times New Roman" w:cs="Times New Roman" w:hint="eastAsia"/>
          <w:sz w:val="21"/>
          <w:szCs w:val="21"/>
        </w:rPr>
        <w:t>. He wa</w:t>
      </w:r>
      <w:r w:rsidR="00121A6A">
        <w:rPr>
          <w:rFonts w:ascii="Times New Roman" w:hAnsi="Times New Roman" w:cs="Times New Roman" w:hint="eastAsia"/>
          <w:sz w:val="21"/>
          <w:szCs w:val="21"/>
        </w:rPr>
        <w:t>s so glad to help</w:t>
      </w:r>
      <w:r w:rsidR="00247ECD">
        <w:rPr>
          <w:rFonts w:ascii="Times New Roman" w:hAnsi="Times New Roman" w:cs="Times New Roman" w:hint="eastAsia"/>
          <w:sz w:val="21"/>
          <w:szCs w:val="21"/>
        </w:rPr>
        <w:t xml:space="preserve"> </w:t>
      </w:r>
      <w:r w:rsidR="00F1682F">
        <w:rPr>
          <w:rFonts w:ascii="Times New Roman" w:hAnsi="Times New Roman" w:cs="Times New Roman" w:hint="eastAsia"/>
          <w:sz w:val="21"/>
          <w:szCs w:val="21"/>
        </w:rPr>
        <w:t xml:space="preserve">us </w:t>
      </w:r>
      <w:r w:rsidR="00247ECD">
        <w:rPr>
          <w:rFonts w:ascii="Times New Roman" w:hAnsi="Times New Roman" w:cs="Times New Roman" w:hint="eastAsia"/>
          <w:sz w:val="21"/>
          <w:szCs w:val="21"/>
        </w:rPr>
        <w:t xml:space="preserve">with </w:t>
      </w:r>
      <w:r w:rsidR="00193946">
        <w:rPr>
          <w:rFonts w:ascii="Times New Roman" w:hAnsi="Times New Roman" w:cs="Times New Roman"/>
          <w:sz w:val="21"/>
          <w:szCs w:val="21"/>
        </w:rPr>
        <w:t xml:space="preserve">further investigation on </w:t>
      </w:r>
      <w:r w:rsidR="00247ECD">
        <w:rPr>
          <w:rFonts w:ascii="Times New Roman" w:hAnsi="Times New Roman" w:cs="Times New Roman" w:hint="eastAsia"/>
          <w:sz w:val="21"/>
          <w:szCs w:val="21"/>
        </w:rPr>
        <w:t xml:space="preserve">the </w:t>
      </w:r>
      <w:r w:rsidR="00193946">
        <w:rPr>
          <w:rFonts w:ascii="Times New Roman" w:hAnsi="Times New Roman" w:cs="Times New Roman"/>
          <w:sz w:val="21"/>
          <w:szCs w:val="21"/>
        </w:rPr>
        <w:t>basis.</w:t>
      </w:r>
    </w:p>
    <w:p w14:paraId="5F0AC1B3" w14:textId="77777777" w:rsidR="0023712B" w:rsidRDefault="0023712B" w:rsidP="007E399F">
      <w:pPr>
        <w:spacing w:line="300" w:lineRule="exact"/>
        <w:jc w:val="left"/>
        <w:rPr>
          <w:rFonts w:ascii="Times New Roman" w:hAnsi="Times New Roman" w:cs="Times New Roman"/>
          <w:sz w:val="21"/>
          <w:szCs w:val="21"/>
        </w:rPr>
      </w:pPr>
    </w:p>
    <w:p w14:paraId="5E8D9CC1" w14:textId="6E22D388" w:rsidR="00716D2A" w:rsidRPr="00716D2A" w:rsidRDefault="009D629E"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Through my project experience,</w:t>
      </w:r>
      <w:r>
        <w:rPr>
          <w:rFonts w:ascii="Times New Roman" w:hAnsi="Times New Roman" w:cs="Times New Roman"/>
          <w:sz w:val="21"/>
          <w:szCs w:val="21"/>
        </w:rPr>
        <w:t xml:space="preserve"> I’</w:t>
      </w:r>
      <w:r>
        <w:rPr>
          <w:rFonts w:ascii="Times New Roman" w:hAnsi="Times New Roman" w:cs="Times New Roman" w:hint="eastAsia"/>
          <w:sz w:val="21"/>
          <w:szCs w:val="21"/>
        </w:rPr>
        <w:t xml:space="preserve">ve </w:t>
      </w:r>
      <w:r w:rsidR="000852E6">
        <w:rPr>
          <w:rFonts w:ascii="Times New Roman" w:hAnsi="Times New Roman" w:cs="Times New Roman" w:hint="eastAsia"/>
          <w:sz w:val="21"/>
          <w:szCs w:val="21"/>
        </w:rPr>
        <w:t xml:space="preserve">got </w:t>
      </w:r>
      <w:r>
        <w:rPr>
          <w:rFonts w:ascii="Times New Roman" w:hAnsi="Times New Roman" w:cs="Times New Roman" w:hint="eastAsia"/>
          <w:sz w:val="21"/>
          <w:szCs w:val="21"/>
        </w:rPr>
        <w:t>a</w:t>
      </w:r>
      <w:r w:rsidR="00F1682F">
        <w:rPr>
          <w:rFonts w:ascii="Times New Roman" w:hAnsi="Times New Roman" w:cs="Times New Roman" w:hint="eastAsia"/>
          <w:sz w:val="21"/>
          <w:szCs w:val="21"/>
        </w:rPr>
        <w:t xml:space="preserve"> </w:t>
      </w:r>
      <w:r>
        <w:rPr>
          <w:rFonts w:ascii="Times New Roman" w:hAnsi="Times New Roman" w:cs="Times New Roman" w:hint="eastAsia"/>
          <w:sz w:val="21"/>
          <w:szCs w:val="21"/>
        </w:rPr>
        <w:t xml:space="preserve">taste of </w:t>
      </w:r>
      <w:r>
        <w:rPr>
          <w:rFonts w:ascii="Times New Roman" w:hAnsi="Times New Roman" w:cs="Times New Roman"/>
          <w:sz w:val="21"/>
          <w:szCs w:val="21"/>
        </w:rPr>
        <w:t>mathematical</w:t>
      </w:r>
      <w:r>
        <w:rPr>
          <w:rFonts w:ascii="Times New Roman" w:hAnsi="Times New Roman" w:cs="Times New Roman" w:hint="eastAsia"/>
          <w:sz w:val="21"/>
          <w:szCs w:val="21"/>
        </w:rPr>
        <w:t xml:space="preserve"> research. </w:t>
      </w:r>
      <w:r w:rsidR="00B00BE3">
        <w:rPr>
          <w:rFonts w:ascii="Times New Roman" w:hAnsi="Times New Roman" w:cs="Times New Roman" w:hint="eastAsia"/>
          <w:sz w:val="21"/>
          <w:szCs w:val="21"/>
        </w:rPr>
        <w:t xml:space="preserve">But, much to my surprise, </w:t>
      </w:r>
      <w:r>
        <w:rPr>
          <w:rFonts w:ascii="Times New Roman" w:hAnsi="Times New Roman" w:cs="Times New Roman"/>
          <w:sz w:val="21"/>
          <w:szCs w:val="21"/>
        </w:rPr>
        <w:t>I’</w:t>
      </w:r>
      <w:r>
        <w:rPr>
          <w:rFonts w:ascii="Times New Roman" w:hAnsi="Times New Roman" w:cs="Times New Roman" w:hint="eastAsia"/>
          <w:sz w:val="21"/>
          <w:szCs w:val="21"/>
        </w:rPr>
        <w:t xml:space="preserve">ve witnessed </w:t>
      </w:r>
      <w:r w:rsidR="00B00BE3">
        <w:rPr>
          <w:rFonts w:ascii="Times New Roman" w:hAnsi="Times New Roman" w:cs="Times New Roman" w:hint="eastAsia"/>
          <w:sz w:val="21"/>
          <w:szCs w:val="21"/>
        </w:rPr>
        <w:t xml:space="preserve">a </w:t>
      </w:r>
      <w:r w:rsidR="00716D2A" w:rsidRPr="00B00BE3">
        <w:rPr>
          <w:rFonts w:ascii="Times New Roman" w:hAnsi="Times New Roman" w:cs="Times New Roman"/>
          <w:sz w:val="21"/>
          <w:szCs w:val="21"/>
        </w:rPr>
        <w:t>huge mathematical knowledge system</w:t>
      </w:r>
      <w:r w:rsidR="00F1682F">
        <w:rPr>
          <w:rFonts w:ascii="Times New Roman" w:hAnsi="Times New Roman" w:cs="Times New Roman"/>
          <w:sz w:val="21"/>
          <w:szCs w:val="21"/>
        </w:rPr>
        <w:t>’</w:t>
      </w:r>
      <w:r w:rsidR="00716D2A" w:rsidRPr="00716D2A">
        <w:rPr>
          <w:rFonts w:ascii="Times New Roman" w:hAnsi="Times New Roman" w:cs="Times New Roman"/>
          <w:sz w:val="21"/>
          <w:szCs w:val="21"/>
        </w:rPr>
        <w:t xml:space="preserve">s </w:t>
      </w:r>
      <w:r w:rsidR="00B00BE3">
        <w:rPr>
          <w:rFonts w:ascii="Times New Roman" w:hAnsi="Times New Roman" w:cs="Times New Roman" w:hint="eastAsia"/>
          <w:sz w:val="21"/>
          <w:szCs w:val="21"/>
        </w:rPr>
        <w:t xml:space="preserve">being </w:t>
      </w:r>
      <w:r w:rsidR="00716D2A" w:rsidRPr="00716D2A">
        <w:rPr>
          <w:rFonts w:ascii="Times New Roman" w:hAnsi="Times New Roman" w:cs="Times New Roman"/>
          <w:sz w:val="21"/>
          <w:szCs w:val="21"/>
        </w:rPr>
        <w:t xml:space="preserve">built </w:t>
      </w:r>
      <w:r w:rsidR="00B00BE3">
        <w:rPr>
          <w:rFonts w:ascii="Times New Roman" w:hAnsi="Times New Roman" w:cs="Times New Roman" w:hint="eastAsia"/>
          <w:sz w:val="21"/>
          <w:szCs w:val="21"/>
        </w:rPr>
        <w:t xml:space="preserve">up </w:t>
      </w:r>
      <w:r w:rsidR="00716D2A" w:rsidRPr="00716D2A">
        <w:rPr>
          <w:rFonts w:ascii="Times New Roman" w:hAnsi="Times New Roman" w:cs="Times New Roman"/>
          <w:sz w:val="21"/>
          <w:szCs w:val="21"/>
        </w:rPr>
        <w:t xml:space="preserve">at an explosive </w:t>
      </w:r>
      <w:r>
        <w:rPr>
          <w:rFonts w:ascii="Times New Roman" w:hAnsi="Times New Roman" w:cs="Times New Roman" w:hint="eastAsia"/>
          <w:sz w:val="21"/>
          <w:szCs w:val="21"/>
        </w:rPr>
        <w:t>rate</w:t>
      </w:r>
      <w:r w:rsidR="00716D2A" w:rsidRPr="00716D2A">
        <w:rPr>
          <w:rFonts w:ascii="Times New Roman" w:hAnsi="Times New Roman" w:cs="Times New Roman"/>
          <w:sz w:val="21"/>
          <w:szCs w:val="21"/>
        </w:rPr>
        <w:t xml:space="preserve"> with intellectuals specializing in different topics</w:t>
      </w:r>
      <w:r w:rsidRPr="009D629E">
        <w:rPr>
          <w:rFonts w:ascii="Times New Roman" w:hAnsi="Times New Roman" w:cs="Times New Roman"/>
          <w:sz w:val="21"/>
          <w:szCs w:val="21"/>
        </w:rPr>
        <w:t xml:space="preserve"> </w:t>
      </w:r>
      <w:r w:rsidRPr="00716D2A">
        <w:rPr>
          <w:rFonts w:ascii="Times New Roman" w:hAnsi="Times New Roman" w:cs="Times New Roman"/>
          <w:sz w:val="21"/>
          <w:szCs w:val="21"/>
        </w:rPr>
        <w:t xml:space="preserve">from </w:t>
      </w:r>
      <w:r>
        <w:rPr>
          <w:rFonts w:ascii="Times New Roman" w:hAnsi="Times New Roman" w:cs="Times New Roman" w:hint="eastAsia"/>
          <w:sz w:val="21"/>
          <w:szCs w:val="21"/>
        </w:rPr>
        <w:t xml:space="preserve">over </w:t>
      </w:r>
      <w:r w:rsidRPr="00716D2A">
        <w:rPr>
          <w:rFonts w:ascii="Times New Roman" w:hAnsi="Times New Roman" w:cs="Times New Roman"/>
          <w:sz w:val="21"/>
          <w:szCs w:val="21"/>
        </w:rPr>
        <w:t>the world</w:t>
      </w:r>
      <w:r w:rsidR="00716D2A" w:rsidRPr="00716D2A">
        <w:rPr>
          <w:rFonts w:ascii="Times New Roman" w:hAnsi="Times New Roman" w:cs="Times New Roman"/>
          <w:sz w:val="21"/>
          <w:szCs w:val="21"/>
        </w:rPr>
        <w:t xml:space="preserve">. As the most direct demonstration of </w:t>
      </w:r>
      <w:r w:rsidR="00F1682F">
        <w:rPr>
          <w:rFonts w:ascii="Times New Roman" w:hAnsi="Times New Roman" w:cs="Times New Roman" w:hint="eastAsia"/>
          <w:sz w:val="21"/>
          <w:szCs w:val="21"/>
        </w:rPr>
        <w:t xml:space="preserve">the constant </w:t>
      </w:r>
      <w:r w:rsidR="00716D2A" w:rsidRPr="00716D2A">
        <w:rPr>
          <w:rFonts w:ascii="Times New Roman" w:hAnsi="Times New Roman" w:cs="Times New Roman"/>
          <w:sz w:val="21"/>
          <w:szCs w:val="21"/>
        </w:rPr>
        <w:t xml:space="preserve">pursuit </w:t>
      </w:r>
      <w:r w:rsidR="00F1682F">
        <w:rPr>
          <w:rFonts w:ascii="Times New Roman" w:hAnsi="Times New Roman" w:cs="Times New Roman" w:hint="eastAsia"/>
          <w:sz w:val="21"/>
          <w:szCs w:val="21"/>
        </w:rPr>
        <w:t>of</w:t>
      </w:r>
      <w:r w:rsidR="00F1682F" w:rsidRPr="00716D2A">
        <w:rPr>
          <w:rFonts w:ascii="Times New Roman" w:hAnsi="Times New Roman" w:cs="Times New Roman"/>
          <w:sz w:val="21"/>
          <w:szCs w:val="21"/>
        </w:rPr>
        <w:t xml:space="preserve"> </w:t>
      </w:r>
      <w:r w:rsidR="00F1682F">
        <w:rPr>
          <w:rFonts w:ascii="Times New Roman" w:hAnsi="Times New Roman" w:cs="Times New Roman" w:hint="eastAsia"/>
          <w:sz w:val="21"/>
          <w:szCs w:val="21"/>
        </w:rPr>
        <w:t>intellectual challenges</w:t>
      </w:r>
      <w:r w:rsidR="00716D2A" w:rsidRPr="00716D2A">
        <w:rPr>
          <w:rFonts w:ascii="Times New Roman" w:hAnsi="Times New Roman" w:cs="Times New Roman"/>
          <w:sz w:val="21"/>
          <w:szCs w:val="21"/>
        </w:rPr>
        <w:t>, math never fails to flood me with awe.</w:t>
      </w:r>
    </w:p>
    <w:p w14:paraId="79C384FB" w14:textId="77777777" w:rsidR="00716D2A" w:rsidRPr="00716D2A" w:rsidRDefault="00716D2A" w:rsidP="007E399F">
      <w:pPr>
        <w:spacing w:line="300" w:lineRule="exact"/>
        <w:jc w:val="left"/>
        <w:rPr>
          <w:rFonts w:ascii="Times New Roman" w:hAnsi="Times New Roman" w:cs="Times New Roman"/>
          <w:sz w:val="21"/>
          <w:szCs w:val="21"/>
        </w:rPr>
      </w:pPr>
    </w:p>
    <w:p w14:paraId="5CD18E76" w14:textId="77777777" w:rsidR="00716D2A" w:rsidRPr="00716D2A" w:rsidRDefault="00716D2A" w:rsidP="007E399F">
      <w:pPr>
        <w:spacing w:line="300" w:lineRule="exact"/>
        <w:jc w:val="left"/>
        <w:rPr>
          <w:rFonts w:ascii="Times New Roman" w:hAnsi="Times New Roman" w:cs="Times New Roman"/>
          <w:sz w:val="21"/>
          <w:szCs w:val="21"/>
        </w:rPr>
      </w:pPr>
    </w:p>
    <w:p w14:paraId="6E5339AE" w14:textId="02C965BB" w:rsidR="00FC50D5" w:rsidRPr="00716D2A" w:rsidRDefault="00663C83" w:rsidP="007E399F">
      <w:pPr>
        <w:spacing w:line="300" w:lineRule="exact"/>
        <w:jc w:val="left"/>
        <w:rPr>
          <w:rFonts w:ascii="Times New Roman" w:hAnsi="Times New Roman" w:cs="Times New Roman"/>
          <w:b/>
          <w:sz w:val="21"/>
          <w:szCs w:val="21"/>
          <w:u w:val="single"/>
        </w:rPr>
      </w:pPr>
      <w:r>
        <w:rPr>
          <w:rFonts w:ascii="Times New Roman" w:hAnsi="Times New Roman" w:cs="Times New Roman" w:hint="eastAsia"/>
          <w:b/>
          <w:sz w:val="21"/>
          <w:szCs w:val="21"/>
          <w:u w:val="single"/>
        </w:rPr>
        <w:t xml:space="preserve">3. </w:t>
      </w:r>
      <w:r w:rsidR="00716D2A">
        <w:rPr>
          <w:rFonts w:ascii="Times New Roman" w:hAnsi="Times New Roman" w:cs="Times New Roman"/>
          <w:b/>
          <w:sz w:val="21"/>
          <w:szCs w:val="21"/>
          <w:u w:val="single"/>
        </w:rPr>
        <w:t>Other programs</w:t>
      </w:r>
    </w:p>
    <w:p w14:paraId="09D8A8DF" w14:textId="02D79FE4" w:rsidR="00FC50D5" w:rsidRPr="00716D2A" w:rsidRDefault="00FC50D5" w:rsidP="007E399F">
      <w:pPr>
        <w:spacing w:line="300" w:lineRule="exact"/>
        <w:jc w:val="left"/>
        <w:rPr>
          <w:rFonts w:ascii="Times New Roman" w:hAnsi="Times New Roman" w:cs="Times New Roman"/>
          <w:b/>
          <w:sz w:val="21"/>
          <w:szCs w:val="21"/>
        </w:rPr>
      </w:pPr>
      <w:r w:rsidRPr="00716D2A">
        <w:rPr>
          <w:rFonts w:ascii="Times New Roman" w:hAnsi="Times New Roman" w:cs="Times New Roman"/>
          <w:b/>
          <w:sz w:val="21"/>
          <w:szCs w:val="21"/>
        </w:rPr>
        <w:t xml:space="preserve">Have you participated in academic programs outside of school? This might include another summer math camp, a local Math Club, or a Math Circle at some nearby college. </w:t>
      </w:r>
      <w:r w:rsidRPr="00FD3F1B">
        <w:rPr>
          <w:rFonts w:ascii="Times New Roman" w:hAnsi="Times New Roman" w:cs="Times New Roman"/>
          <w:b/>
          <w:sz w:val="21"/>
          <w:szCs w:val="21"/>
          <w:highlight w:val="yellow"/>
        </w:rPr>
        <w:t xml:space="preserve">What sorts of </w:t>
      </w:r>
      <w:r w:rsidR="001A763D">
        <w:rPr>
          <w:rFonts w:ascii="Times New Roman" w:hAnsi="Times New Roman" w:cs="Times New Roman" w:hint="eastAsia"/>
          <w:b/>
          <w:sz w:val="21"/>
          <w:szCs w:val="21"/>
          <w:highlight w:val="yellow"/>
        </w:rPr>
        <w:t xml:space="preserve">math </w:t>
      </w:r>
      <w:r w:rsidRPr="00FD3F1B">
        <w:rPr>
          <w:rFonts w:ascii="Times New Roman" w:hAnsi="Times New Roman" w:cs="Times New Roman"/>
          <w:b/>
          <w:sz w:val="21"/>
          <w:szCs w:val="21"/>
          <w:highlight w:val="yellow"/>
        </w:rPr>
        <w:t>activities were involved?</w:t>
      </w:r>
      <w:r w:rsidRPr="00716D2A">
        <w:rPr>
          <w:rFonts w:ascii="Times New Roman" w:hAnsi="Times New Roman" w:cs="Times New Roman"/>
          <w:b/>
          <w:sz w:val="21"/>
          <w:szCs w:val="21"/>
        </w:rPr>
        <w:t xml:space="preserve"> Did you enjoy those experiences? </w:t>
      </w:r>
    </w:p>
    <w:p w14:paraId="57D332C6" w14:textId="77777777" w:rsidR="00716D2A" w:rsidRPr="003903A4" w:rsidRDefault="00716D2A" w:rsidP="003903A4">
      <w:pPr>
        <w:spacing w:line="300" w:lineRule="exact"/>
        <w:jc w:val="left"/>
        <w:rPr>
          <w:rFonts w:ascii="Times New Roman" w:hAnsi="Times New Roman" w:cs="Times New Roman"/>
          <w:sz w:val="21"/>
          <w:szCs w:val="21"/>
        </w:rPr>
      </w:pPr>
    </w:p>
    <w:p w14:paraId="39C67637" w14:textId="77777777" w:rsidR="003903A4" w:rsidRPr="003903A4" w:rsidRDefault="003903A4" w:rsidP="00BA6B52">
      <w:pPr>
        <w:widowControl/>
        <w:spacing w:line="300" w:lineRule="exact"/>
        <w:jc w:val="left"/>
        <w:rPr>
          <w:rFonts w:ascii="Times New Roman" w:hAnsi="Times New Roman" w:cs="Times New Roman"/>
          <w:kern w:val="0"/>
          <w:sz w:val="21"/>
          <w:szCs w:val="21"/>
        </w:rPr>
      </w:pPr>
      <w:bookmarkStart w:id="0" w:name="OLE_LINK9"/>
      <w:bookmarkStart w:id="1" w:name="OLE_LINK10"/>
      <w:r w:rsidRPr="003903A4">
        <w:rPr>
          <w:rFonts w:ascii="Times New Roman" w:hAnsi="Times New Roman" w:cs="Times New Roman"/>
          <w:color w:val="000000"/>
          <w:kern w:val="0"/>
          <w:sz w:val="21"/>
          <w:szCs w:val="21"/>
        </w:rPr>
        <w:t>“Mathematics all day, every day.”</w:t>
      </w:r>
    </w:p>
    <w:p w14:paraId="0DB1E869" w14:textId="77777777" w:rsidR="003903A4" w:rsidRDefault="003903A4" w:rsidP="00BA6B52">
      <w:pPr>
        <w:widowControl/>
        <w:spacing w:line="300" w:lineRule="exact"/>
        <w:jc w:val="left"/>
        <w:rPr>
          <w:rFonts w:ascii="Times New Roman" w:eastAsia="Times New Roman" w:hAnsi="Times New Roman" w:cs="Times New Roman"/>
          <w:kern w:val="0"/>
          <w:sz w:val="21"/>
          <w:szCs w:val="21"/>
        </w:rPr>
      </w:pPr>
    </w:p>
    <w:p w14:paraId="7D2DC21B" w14:textId="2C2B880C" w:rsidR="003903A4" w:rsidRPr="00FD3F1B" w:rsidRDefault="003903A4" w:rsidP="00BA6B52">
      <w:pPr>
        <w:widowControl/>
        <w:spacing w:line="300" w:lineRule="exact"/>
        <w:jc w:val="left"/>
        <w:rPr>
          <w:rFonts w:ascii="Times New Roman" w:hAnsi="Times New Roman" w:cs="Times New Roman"/>
          <w:color w:val="000000"/>
          <w:kern w:val="0"/>
          <w:sz w:val="21"/>
          <w:szCs w:val="21"/>
        </w:rPr>
      </w:pPr>
      <w:r w:rsidRPr="003903A4">
        <w:rPr>
          <w:rFonts w:ascii="Times New Roman" w:hAnsi="Times New Roman" w:cs="Times New Roman"/>
          <w:color w:val="000000"/>
          <w:kern w:val="0"/>
          <w:sz w:val="21"/>
          <w:szCs w:val="21"/>
        </w:rPr>
        <w:t xml:space="preserve">This was my morale chant at </w:t>
      </w:r>
      <w:r w:rsidR="00F13E56" w:rsidRPr="00716D2A">
        <w:rPr>
          <w:rFonts w:ascii="Times New Roman" w:hAnsi="Times New Roman" w:cs="Times New Roman"/>
          <w:sz w:val="21"/>
          <w:szCs w:val="21"/>
        </w:rPr>
        <w:t>Canada/USA</w:t>
      </w:r>
      <w:r w:rsidR="00F13E56">
        <w:rPr>
          <w:rFonts w:ascii="Times New Roman" w:hAnsi="Times New Roman" w:cs="Times New Roman" w:hint="eastAsia"/>
          <w:sz w:val="21"/>
          <w:szCs w:val="21"/>
        </w:rPr>
        <w:t xml:space="preserve"> </w:t>
      </w:r>
      <w:r w:rsidR="00F13E56" w:rsidRPr="00716D2A">
        <w:rPr>
          <w:rFonts w:ascii="Times New Roman" w:hAnsi="Times New Roman" w:cs="Times New Roman"/>
          <w:sz w:val="21"/>
          <w:szCs w:val="21"/>
        </w:rPr>
        <w:t>Mathcamp</w:t>
      </w:r>
      <w:r w:rsidR="00F13E56">
        <w:rPr>
          <w:rFonts w:ascii="Times New Roman" w:hAnsi="Times New Roman" w:cs="Times New Roman" w:hint="eastAsia"/>
          <w:sz w:val="21"/>
          <w:szCs w:val="21"/>
        </w:rPr>
        <w:t xml:space="preserve"> last summer</w:t>
      </w:r>
      <w:r w:rsidRPr="003903A4">
        <w:rPr>
          <w:rFonts w:ascii="Times New Roman" w:hAnsi="Times New Roman" w:cs="Times New Roman"/>
          <w:color w:val="000000"/>
          <w:kern w:val="0"/>
          <w:sz w:val="21"/>
          <w:szCs w:val="21"/>
        </w:rPr>
        <w:t xml:space="preserve">. </w:t>
      </w:r>
      <w:r w:rsidR="00980866">
        <w:rPr>
          <w:rFonts w:ascii="Times New Roman" w:hAnsi="Times New Roman" w:cs="Times New Roman" w:hint="eastAsia"/>
          <w:color w:val="000000"/>
          <w:kern w:val="0"/>
          <w:sz w:val="21"/>
          <w:szCs w:val="21"/>
        </w:rPr>
        <w:t xml:space="preserve">I spent </w:t>
      </w:r>
      <w:r w:rsidR="006D68DA">
        <w:rPr>
          <w:rFonts w:ascii="Times New Roman" w:hAnsi="Times New Roman" w:cs="Times New Roman" w:hint="eastAsia"/>
          <w:color w:val="000000"/>
          <w:kern w:val="0"/>
          <w:sz w:val="21"/>
          <w:szCs w:val="21"/>
        </w:rPr>
        <w:t>more than 12 hours a day</w:t>
      </w:r>
      <w:r w:rsidR="006635B1">
        <w:rPr>
          <w:rFonts w:ascii="Times New Roman" w:hAnsi="Times New Roman" w:cs="Times New Roman"/>
          <w:color w:val="000000"/>
          <w:kern w:val="0"/>
          <w:sz w:val="21"/>
          <w:szCs w:val="21"/>
        </w:rPr>
        <w:t xml:space="preserve"> </w:t>
      </w:r>
      <w:r w:rsidR="00980866">
        <w:rPr>
          <w:rFonts w:ascii="Times New Roman" w:hAnsi="Times New Roman" w:cs="Times New Roman" w:hint="eastAsia"/>
          <w:color w:val="000000"/>
          <w:kern w:val="0"/>
          <w:sz w:val="21"/>
          <w:szCs w:val="21"/>
        </w:rPr>
        <w:t>swimming</w:t>
      </w:r>
      <w:r w:rsidR="00980866">
        <w:rPr>
          <w:rFonts w:ascii="Times New Roman" w:hAnsi="Times New Roman" w:cs="Times New Roman"/>
          <w:color w:val="000000"/>
          <w:kern w:val="0"/>
          <w:sz w:val="21"/>
          <w:szCs w:val="21"/>
        </w:rPr>
        <w:t xml:space="preserve"> in the ocean of mathematics and exposed </w:t>
      </w:r>
      <w:r w:rsidR="00980866">
        <w:rPr>
          <w:rFonts w:ascii="Times New Roman" w:hAnsi="Times New Roman" w:cs="Times New Roman" w:hint="eastAsia"/>
          <w:color w:val="000000"/>
          <w:kern w:val="0"/>
          <w:sz w:val="21"/>
          <w:szCs w:val="21"/>
        </w:rPr>
        <w:t xml:space="preserve">myself to college-level mathematics </w:t>
      </w:r>
      <w:r w:rsidR="00980866">
        <w:rPr>
          <w:rFonts w:ascii="Times New Roman" w:hAnsi="Times New Roman" w:cs="Times New Roman" w:hint="eastAsia"/>
          <w:sz w:val="21"/>
          <w:szCs w:val="21"/>
        </w:rPr>
        <w:t xml:space="preserve">for four </w:t>
      </w:r>
      <w:r w:rsidR="00980866" w:rsidRPr="003903A4">
        <w:rPr>
          <w:rFonts w:ascii="Times New Roman" w:hAnsi="Times New Roman" w:cs="Times New Roman"/>
          <w:color w:val="000000"/>
          <w:kern w:val="0"/>
          <w:sz w:val="21"/>
          <w:szCs w:val="21"/>
        </w:rPr>
        <w:t>consecutive weeks</w:t>
      </w:r>
      <w:r w:rsidR="00980866">
        <w:rPr>
          <w:rFonts w:ascii="Times New Roman" w:hAnsi="Times New Roman" w:cs="Times New Roman" w:hint="eastAsia"/>
          <w:color w:val="000000"/>
          <w:kern w:val="0"/>
          <w:sz w:val="21"/>
          <w:szCs w:val="21"/>
        </w:rPr>
        <w:t xml:space="preserve">, including </w:t>
      </w:r>
      <w:r w:rsidR="00980866" w:rsidRPr="00980866">
        <w:rPr>
          <w:rFonts w:ascii="Times New Roman" w:hAnsi="Times New Roman" w:cs="Times New Roman"/>
          <w:color w:val="000000"/>
          <w:kern w:val="0"/>
          <w:sz w:val="21"/>
          <w:szCs w:val="21"/>
        </w:rPr>
        <w:t>but not limited to</w:t>
      </w:r>
      <w:r w:rsidR="00980866">
        <w:rPr>
          <w:rFonts w:ascii="Times New Roman" w:hAnsi="Times New Roman" w:cs="Times New Roman" w:hint="eastAsia"/>
          <w:color w:val="000000"/>
          <w:kern w:val="0"/>
          <w:sz w:val="21"/>
          <w:szCs w:val="21"/>
        </w:rPr>
        <w:t xml:space="preserve"> </w:t>
      </w:r>
      <w:r w:rsidR="00980866" w:rsidRPr="00BA6B52">
        <w:rPr>
          <w:rFonts w:ascii="Times New Roman" w:hAnsi="Times New Roman" w:cs="Times New Roman"/>
          <w:sz w:val="21"/>
          <w:szCs w:val="21"/>
        </w:rPr>
        <w:t xml:space="preserve">Cluster Algebra, Knot Theory, Non-Euclidean Geometry, </w:t>
      </w:r>
      <w:r w:rsidR="00980866" w:rsidRPr="00BA6B52">
        <w:rPr>
          <w:rFonts w:ascii="Times New Roman" w:hAnsi="Times New Roman" w:cs="Times New Roman"/>
          <w:color w:val="000000"/>
          <w:kern w:val="0"/>
          <w:sz w:val="21"/>
          <w:szCs w:val="21"/>
        </w:rPr>
        <w:t>Root System</w:t>
      </w:r>
      <w:r w:rsidR="00980866" w:rsidRPr="00BA6B52">
        <w:rPr>
          <w:rFonts w:ascii="Times New Roman" w:hAnsi="Times New Roman" w:cs="Times New Roman"/>
          <w:sz w:val="21"/>
          <w:szCs w:val="21"/>
        </w:rPr>
        <w:t>, Morse Theory</w:t>
      </w:r>
      <w:r w:rsidRPr="003903A4">
        <w:rPr>
          <w:rFonts w:ascii="Times New Roman" w:hAnsi="Times New Roman" w:cs="Times New Roman"/>
          <w:color w:val="000000"/>
          <w:kern w:val="0"/>
          <w:sz w:val="21"/>
          <w:szCs w:val="21"/>
        </w:rPr>
        <w:t xml:space="preserve">. Often, </w:t>
      </w:r>
      <w:r>
        <w:rPr>
          <w:rFonts w:ascii="Times New Roman" w:hAnsi="Times New Roman" w:cs="Times New Roman" w:hint="eastAsia"/>
          <w:color w:val="000000"/>
          <w:kern w:val="0"/>
          <w:sz w:val="21"/>
          <w:szCs w:val="21"/>
        </w:rPr>
        <w:t>m</w:t>
      </w:r>
      <w:r w:rsidRPr="003903A4">
        <w:rPr>
          <w:rFonts w:ascii="Times New Roman" w:hAnsi="Times New Roman" w:cs="Times New Roman"/>
          <w:color w:val="000000"/>
          <w:kern w:val="0"/>
          <w:sz w:val="21"/>
          <w:szCs w:val="21"/>
        </w:rPr>
        <w:t xml:space="preserve">y roommate fell into sleep with </w:t>
      </w:r>
      <w:r w:rsidR="00F13E56">
        <w:rPr>
          <w:rFonts w:ascii="Times New Roman" w:hAnsi="Times New Roman" w:cs="Times New Roman" w:hint="eastAsia"/>
          <w:color w:val="000000"/>
          <w:kern w:val="0"/>
          <w:sz w:val="21"/>
          <w:szCs w:val="21"/>
        </w:rPr>
        <w:t xml:space="preserve">her </w:t>
      </w:r>
      <w:r w:rsidR="006635B1">
        <w:rPr>
          <w:rFonts w:ascii="Times New Roman" w:hAnsi="Times New Roman" w:cs="Times New Roman"/>
          <w:color w:val="000000"/>
          <w:kern w:val="0"/>
          <w:sz w:val="21"/>
          <w:szCs w:val="21"/>
        </w:rPr>
        <w:t>Poincare Formula worksheet</w:t>
      </w:r>
      <w:r w:rsidRPr="003903A4">
        <w:rPr>
          <w:rFonts w:ascii="Times New Roman" w:hAnsi="Times New Roman" w:cs="Times New Roman"/>
          <w:color w:val="000000"/>
          <w:kern w:val="0"/>
          <w:sz w:val="21"/>
          <w:szCs w:val="21"/>
        </w:rPr>
        <w:t xml:space="preserve">; I woke up where </w:t>
      </w:r>
      <w:r w:rsidR="00F13E56">
        <w:rPr>
          <w:rFonts w:ascii="Times New Roman" w:hAnsi="Times New Roman" w:cs="Times New Roman" w:hint="eastAsia"/>
          <w:color w:val="000000"/>
          <w:kern w:val="0"/>
          <w:sz w:val="21"/>
          <w:szCs w:val="21"/>
        </w:rPr>
        <w:t>she</w:t>
      </w:r>
      <w:r w:rsidRPr="003903A4">
        <w:rPr>
          <w:rFonts w:ascii="Times New Roman" w:hAnsi="Times New Roman" w:cs="Times New Roman"/>
          <w:color w:val="000000"/>
          <w:kern w:val="0"/>
          <w:sz w:val="21"/>
          <w:szCs w:val="21"/>
        </w:rPr>
        <w:t xml:space="preserve"> left off. The first second we looked at each other, we </w:t>
      </w:r>
      <w:r w:rsidR="00B82A8F">
        <w:rPr>
          <w:rFonts w:ascii="Times New Roman" w:hAnsi="Times New Roman" w:cs="Times New Roman" w:hint="eastAsia"/>
          <w:color w:val="000000"/>
          <w:kern w:val="0"/>
          <w:sz w:val="21"/>
          <w:szCs w:val="21"/>
        </w:rPr>
        <w:t xml:space="preserve">would begin to </w:t>
      </w:r>
      <w:r w:rsidRPr="003903A4">
        <w:rPr>
          <w:rFonts w:ascii="Times New Roman" w:hAnsi="Times New Roman" w:cs="Times New Roman"/>
          <w:color w:val="000000"/>
          <w:kern w:val="0"/>
          <w:sz w:val="21"/>
          <w:szCs w:val="21"/>
        </w:rPr>
        <w:t>discuss our new ideas. I walked with math</w:t>
      </w:r>
      <w:r w:rsidR="00F13E56">
        <w:rPr>
          <w:rFonts w:ascii="Times New Roman" w:hAnsi="Times New Roman" w:cs="Times New Roman" w:hint="eastAsia"/>
          <w:color w:val="000000"/>
          <w:kern w:val="0"/>
          <w:sz w:val="21"/>
          <w:szCs w:val="21"/>
        </w:rPr>
        <w:t>ematics</w:t>
      </w:r>
      <w:r w:rsidRPr="003903A4">
        <w:rPr>
          <w:rFonts w:ascii="Times New Roman" w:hAnsi="Times New Roman" w:cs="Times New Roman"/>
          <w:color w:val="000000"/>
          <w:kern w:val="0"/>
          <w:sz w:val="21"/>
          <w:szCs w:val="21"/>
        </w:rPr>
        <w:t xml:space="preserve">, showered with </w:t>
      </w:r>
      <w:r w:rsidR="00F13E56" w:rsidRPr="003903A4">
        <w:rPr>
          <w:rFonts w:ascii="Times New Roman" w:hAnsi="Times New Roman" w:cs="Times New Roman"/>
          <w:color w:val="000000"/>
          <w:kern w:val="0"/>
          <w:sz w:val="21"/>
          <w:szCs w:val="21"/>
        </w:rPr>
        <w:t>math</w:t>
      </w:r>
      <w:r w:rsidR="00F13E56">
        <w:rPr>
          <w:rFonts w:ascii="Times New Roman" w:hAnsi="Times New Roman" w:cs="Times New Roman" w:hint="eastAsia"/>
          <w:color w:val="000000"/>
          <w:kern w:val="0"/>
          <w:sz w:val="21"/>
          <w:szCs w:val="21"/>
        </w:rPr>
        <w:t>ematics</w:t>
      </w:r>
      <w:r w:rsidRPr="003903A4">
        <w:rPr>
          <w:rFonts w:ascii="Times New Roman" w:hAnsi="Times New Roman" w:cs="Times New Roman"/>
          <w:color w:val="000000"/>
          <w:kern w:val="0"/>
          <w:sz w:val="21"/>
          <w:szCs w:val="21"/>
        </w:rPr>
        <w:t xml:space="preserve">, and ultimately lived with </w:t>
      </w:r>
      <w:r w:rsidR="00F13E56" w:rsidRPr="003903A4">
        <w:rPr>
          <w:rFonts w:ascii="Times New Roman" w:hAnsi="Times New Roman" w:cs="Times New Roman"/>
          <w:color w:val="000000"/>
          <w:kern w:val="0"/>
          <w:sz w:val="21"/>
          <w:szCs w:val="21"/>
        </w:rPr>
        <w:t>math</w:t>
      </w:r>
      <w:r w:rsidR="00F13E56">
        <w:rPr>
          <w:rFonts w:ascii="Times New Roman" w:hAnsi="Times New Roman" w:cs="Times New Roman" w:hint="eastAsia"/>
          <w:color w:val="000000"/>
          <w:kern w:val="0"/>
          <w:sz w:val="21"/>
          <w:szCs w:val="21"/>
        </w:rPr>
        <w:t>ematics</w:t>
      </w:r>
      <w:r w:rsidRPr="003903A4">
        <w:rPr>
          <w:rFonts w:ascii="Times New Roman" w:hAnsi="Times New Roman" w:cs="Times New Roman"/>
          <w:color w:val="000000"/>
          <w:kern w:val="0"/>
          <w:sz w:val="21"/>
          <w:szCs w:val="21"/>
        </w:rPr>
        <w:t>. What had long been treated odd</w:t>
      </w:r>
      <w:r w:rsidR="00B82A8F">
        <w:rPr>
          <w:rFonts w:ascii="Times New Roman" w:hAnsi="Times New Roman" w:cs="Times New Roman" w:hint="eastAsia"/>
          <w:color w:val="000000"/>
          <w:kern w:val="0"/>
          <w:sz w:val="21"/>
          <w:szCs w:val="21"/>
        </w:rPr>
        <w:t>ly</w:t>
      </w:r>
      <w:r w:rsidRPr="003903A4">
        <w:rPr>
          <w:rFonts w:ascii="Times New Roman" w:hAnsi="Times New Roman" w:cs="Times New Roman"/>
          <w:color w:val="000000"/>
          <w:kern w:val="0"/>
          <w:sz w:val="21"/>
          <w:szCs w:val="21"/>
        </w:rPr>
        <w:t xml:space="preserve"> in my previous life had finally become even: my peers joined in instead of watching bewildered while I constructed all sorts of triangles with my hands at meals.</w:t>
      </w:r>
    </w:p>
    <w:p w14:paraId="5F7C8E54" w14:textId="77777777" w:rsidR="003903A4" w:rsidRPr="003903A4" w:rsidRDefault="003903A4" w:rsidP="00BA6B52">
      <w:pPr>
        <w:widowControl/>
        <w:spacing w:line="300" w:lineRule="exact"/>
        <w:jc w:val="left"/>
        <w:rPr>
          <w:rFonts w:ascii="Times New Roman" w:eastAsia="Times New Roman" w:hAnsi="Times New Roman" w:cs="Times New Roman"/>
          <w:kern w:val="0"/>
          <w:sz w:val="21"/>
          <w:szCs w:val="21"/>
        </w:rPr>
      </w:pPr>
    </w:p>
    <w:p w14:paraId="486D048E" w14:textId="295DD4E9" w:rsidR="003903A4" w:rsidRPr="003903A4" w:rsidRDefault="003903A4" w:rsidP="00BA6B52">
      <w:pPr>
        <w:widowControl/>
        <w:spacing w:line="300" w:lineRule="exact"/>
        <w:jc w:val="left"/>
        <w:rPr>
          <w:rFonts w:ascii="Times New Roman" w:hAnsi="Times New Roman" w:cs="Times New Roman"/>
          <w:kern w:val="0"/>
          <w:sz w:val="21"/>
          <w:szCs w:val="21"/>
        </w:rPr>
      </w:pPr>
      <w:r w:rsidRPr="003903A4">
        <w:rPr>
          <w:rFonts w:ascii="Times New Roman" w:hAnsi="Times New Roman" w:cs="Times New Roman"/>
          <w:color w:val="000000"/>
          <w:kern w:val="0"/>
          <w:sz w:val="21"/>
          <w:szCs w:val="21"/>
        </w:rPr>
        <w:t>“</w:t>
      </w:r>
      <w:r w:rsidR="006635B1">
        <w:rPr>
          <w:rFonts w:ascii="Times New Roman" w:hAnsi="Times New Roman" w:cs="Times New Roman"/>
          <w:color w:val="000000"/>
          <w:kern w:val="0"/>
          <w:sz w:val="21"/>
          <w:szCs w:val="21"/>
        </w:rPr>
        <w:t xml:space="preserve">How to prove </w:t>
      </w:r>
      <w:r w:rsidR="00BA6B52">
        <w:rPr>
          <w:rFonts w:ascii="Times New Roman" w:hAnsi="Times New Roman" w:cs="Times New Roman" w:hint="eastAsia"/>
          <w:color w:val="000000"/>
          <w:kern w:val="0"/>
          <w:sz w:val="21"/>
          <w:szCs w:val="21"/>
        </w:rPr>
        <w:t>two plus two equals four</w:t>
      </w:r>
      <w:r w:rsidRPr="003903A4">
        <w:rPr>
          <w:rFonts w:ascii="Times New Roman" w:hAnsi="Times New Roman" w:cs="Times New Roman"/>
          <w:color w:val="000000"/>
          <w:kern w:val="0"/>
          <w:sz w:val="21"/>
          <w:szCs w:val="21"/>
        </w:rPr>
        <w:t xml:space="preserve">?” I was lying in my dorm back in </w:t>
      </w:r>
      <w:r w:rsidR="00B82A8F">
        <w:rPr>
          <w:rFonts w:ascii="Times New Roman" w:hAnsi="Times New Roman" w:cs="Times New Roman" w:hint="eastAsia"/>
          <w:color w:val="000000"/>
          <w:kern w:val="0"/>
          <w:sz w:val="21"/>
          <w:szCs w:val="21"/>
        </w:rPr>
        <w:t>Victoria</w:t>
      </w:r>
      <w:r w:rsidRPr="003903A4">
        <w:rPr>
          <w:rFonts w:ascii="Times New Roman" w:hAnsi="Times New Roman" w:cs="Times New Roman"/>
          <w:color w:val="000000"/>
          <w:kern w:val="0"/>
          <w:sz w:val="21"/>
          <w:szCs w:val="21"/>
        </w:rPr>
        <w:t xml:space="preserve">, gazing at the floor covered by scratch paper, with this single straightforward yet difficult problem stuck in my </w:t>
      </w:r>
      <w:r w:rsidRPr="003903A4">
        <w:rPr>
          <w:rFonts w:ascii="Times New Roman" w:hAnsi="Times New Roman" w:cs="Times New Roman"/>
          <w:color w:val="000000"/>
          <w:kern w:val="0"/>
          <w:sz w:val="21"/>
          <w:szCs w:val="21"/>
        </w:rPr>
        <w:lastRenderedPageBreak/>
        <w:t xml:space="preserve">mind </w:t>
      </w:r>
      <w:r w:rsidR="00B82A8F" w:rsidRPr="003903A4">
        <w:rPr>
          <w:rFonts w:ascii="Times New Roman" w:hAnsi="Times New Roman" w:cs="Times New Roman"/>
          <w:color w:val="000000"/>
          <w:kern w:val="0"/>
          <w:sz w:val="21"/>
          <w:szCs w:val="21"/>
        </w:rPr>
        <w:t>in the last</w:t>
      </w:r>
      <w:r w:rsidRPr="003903A4">
        <w:rPr>
          <w:rFonts w:ascii="Times New Roman" w:hAnsi="Times New Roman" w:cs="Times New Roman"/>
          <w:color w:val="000000"/>
          <w:kern w:val="0"/>
          <w:sz w:val="21"/>
          <w:szCs w:val="21"/>
        </w:rPr>
        <w:t xml:space="preserve"> two days. I always carry the spirit of my </w:t>
      </w:r>
      <w:r w:rsidR="00B82A8F" w:rsidRPr="00716D2A">
        <w:rPr>
          <w:rFonts w:ascii="Times New Roman" w:hAnsi="Times New Roman" w:cs="Times New Roman"/>
          <w:sz w:val="21"/>
          <w:szCs w:val="21"/>
        </w:rPr>
        <w:t>Mathcamp</w:t>
      </w:r>
      <w:r w:rsidR="00B82A8F">
        <w:rPr>
          <w:rFonts w:ascii="Times New Roman" w:hAnsi="Times New Roman" w:cs="Times New Roman" w:hint="eastAsia"/>
          <w:sz w:val="21"/>
          <w:szCs w:val="21"/>
        </w:rPr>
        <w:t xml:space="preserve"> </w:t>
      </w:r>
      <w:r w:rsidRPr="003903A4">
        <w:rPr>
          <w:rFonts w:ascii="Times New Roman" w:hAnsi="Times New Roman" w:cs="Times New Roman"/>
          <w:color w:val="000000"/>
          <w:kern w:val="0"/>
          <w:sz w:val="21"/>
          <w:szCs w:val="21"/>
        </w:rPr>
        <w:t xml:space="preserve">experience with me. In this hi-tech age, the simple trio of paper, pen, and determination </w:t>
      </w:r>
      <w:r w:rsidR="00B82A8F">
        <w:rPr>
          <w:rFonts w:ascii="Times New Roman" w:hAnsi="Times New Roman" w:cs="Times New Roman" w:hint="eastAsia"/>
          <w:color w:val="000000"/>
          <w:kern w:val="0"/>
          <w:sz w:val="21"/>
          <w:szCs w:val="21"/>
        </w:rPr>
        <w:t>is</w:t>
      </w:r>
      <w:r w:rsidR="00B82A8F" w:rsidRPr="003903A4">
        <w:rPr>
          <w:rFonts w:ascii="Times New Roman" w:hAnsi="Times New Roman" w:cs="Times New Roman"/>
          <w:color w:val="000000"/>
          <w:kern w:val="0"/>
          <w:sz w:val="21"/>
          <w:szCs w:val="21"/>
        </w:rPr>
        <w:t xml:space="preserve"> </w:t>
      </w:r>
      <w:r w:rsidRPr="003903A4">
        <w:rPr>
          <w:rFonts w:ascii="Times New Roman" w:hAnsi="Times New Roman" w:cs="Times New Roman"/>
          <w:color w:val="000000"/>
          <w:kern w:val="0"/>
          <w:sz w:val="21"/>
          <w:szCs w:val="21"/>
        </w:rPr>
        <w:t>still capable of surprising insight. And along the way, it feels good to be confused and satisfying to tackle the confusion.</w:t>
      </w:r>
    </w:p>
    <w:p w14:paraId="1954A5D6" w14:textId="77777777" w:rsidR="003903A4" w:rsidRPr="003903A4" w:rsidRDefault="003903A4" w:rsidP="00BA6B52">
      <w:pPr>
        <w:widowControl/>
        <w:spacing w:line="300" w:lineRule="exact"/>
        <w:jc w:val="left"/>
        <w:rPr>
          <w:rFonts w:ascii="Times New Roman" w:eastAsia="Times New Roman" w:hAnsi="Times New Roman" w:cs="Times New Roman"/>
          <w:kern w:val="0"/>
          <w:sz w:val="21"/>
          <w:szCs w:val="21"/>
        </w:rPr>
      </w:pPr>
    </w:p>
    <w:p w14:paraId="5F6ACBF2" w14:textId="7F241A69" w:rsidR="003903A4" w:rsidRPr="003903A4" w:rsidRDefault="00F13E56" w:rsidP="00BA6B52">
      <w:pPr>
        <w:widowControl/>
        <w:spacing w:line="300" w:lineRule="exact"/>
        <w:jc w:val="left"/>
        <w:rPr>
          <w:rFonts w:ascii="Times New Roman" w:hAnsi="Times New Roman" w:cs="Times New Roman"/>
          <w:kern w:val="0"/>
          <w:sz w:val="21"/>
          <w:szCs w:val="21"/>
        </w:rPr>
      </w:pPr>
      <w:r>
        <w:rPr>
          <w:rFonts w:ascii="Times New Roman" w:hAnsi="Times New Roman" w:cs="Times New Roman"/>
          <w:color w:val="000000"/>
          <w:kern w:val="0"/>
          <w:sz w:val="21"/>
          <w:szCs w:val="21"/>
        </w:rPr>
        <w:t>“</w:t>
      </w:r>
      <w:r w:rsidR="003903A4" w:rsidRPr="003903A4">
        <w:rPr>
          <w:rFonts w:ascii="Times New Roman" w:hAnsi="Times New Roman" w:cs="Times New Roman"/>
          <w:color w:val="000000"/>
          <w:kern w:val="0"/>
          <w:sz w:val="21"/>
          <w:szCs w:val="21"/>
        </w:rPr>
        <w:t>All day, every day.</w:t>
      </w:r>
      <w:r>
        <w:rPr>
          <w:rFonts w:ascii="Times New Roman" w:hAnsi="Times New Roman" w:cs="Times New Roman"/>
          <w:color w:val="000000"/>
          <w:kern w:val="0"/>
          <w:sz w:val="21"/>
          <w:szCs w:val="21"/>
        </w:rPr>
        <w:t>”</w:t>
      </w:r>
    </w:p>
    <w:bookmarkEnd w:id="0"/>
    <w:bookmarkEnd w:id="1"/>
    <w:p w14:paraId="7BAEE398" w14:textId="319CF725" w:rsidR="003903A4" w:rsidRDefault="003903A4" w:rsidP="003903A4">
      <w:pPr>
        <w:spacing w:line="300" w:lineRule="exact"/>
        <w:jc w:val="left"/>
        <w:rPr>
          <w:ins w:id="2" w:author="Huang Ruiyan" w:date="2020-03-10T00:44:00Z"/>
          <w:rFonts w:ascii="Times New Roman" w:hAnsi="Times New Roman" w:cs="Times New Roman"/>
          <w:sz w:val="21"/>
          <w:szCs w:val="21"/>
        </w:rPr>
      </w:pPr>
    </w:p>
    <w:p w14:paraId="6DC2200E" w14:textId="2768EFA1" w:rsidR="00E5576F" w:rsidRDefault="00E5576F" w:rsidP="003903A4">
      <w:pPr>
        <w:spacing w:line="300" w:lineRule="exact"/>
        <w:jc w:val="left"/>
        <w:rPr>
          <w:ins w:id="3" w:author="Huang Ruiyan" w:date="2020-03-10T00:44:00Z"/>
          <w:rFonts w:ascii="Times New Roman" w:hAnsi="Times New Roman" w:cs="Times New Roman"/>
          <w:sz w:val="21"/>
          <w:szCs w:val="21"/>
        </w:rPr>
      </w:pPr>
      <w:ins w:id="4" w:author="Huang Ruiyan" w:date="2020-03-10T00:44:00Z">
        <w:r>
          <w:rPr>
            <w:rFonts w:ascii="Times New Roman" w:hAnsi="Times New Roman" w:cs="Times New Roman"/>
            <w:sz w:val="21"/>
            <w:szCs w:val="21"/>
          </w:rPr>
          <w:t xml:space="preserve">Math puzzle hunt, each team solve for puzzles together. </w:t>
        </w:r>
      </w:ins>
    </w:p>
    <w:p w14:paraId="7FBDAA42" w14:textId="4FD05C62" w:rsidR="00E5576F" w:rsidRDefault="00E5576F" w:rsidP="003903A4">
      <w:pPr>
        <w:spacing w:line="300" w:lineRule="exact"/>
        <w:jc w:val="left"/>
        <w:rPr>
          <w:ins w:id="5" w:author="Huang Ruiyan" w:date="2020-03-10T00:46:00Z"/>
          <w:rFonts w:ascii="Times New Roman" w:hAnsi="Times New Roman" w:cs="Times New Roman"/>
          <w:sz w:val="21"/>
          <w:szCs w:val="21"/>
        </w:rPr>
      </w:pPr>
      <w:ins w:id="6" w:author="Huang Ruiyan" w:date="2020-03-10T00:45:00Z">
        <w:r>
          <w:rPr>
            <w:rFonts w:ascii="Times New Roman" w:hAnsi="Times New Roman" w:cs="Times New Roman" w:hint="eastAsia"/>
            <w:sz w:val="21"/>
            <w:szCs w:val="21"/>
          </w:rPr>
          <w:t>Team</w:t>
        </w:r>
        <w:r>
          <w:rPr>
            <w:rFonts w:ascii="Times New Roman" w:hAnsi="Times New Roman" w:cs="Times New Roman"/>
            <w:sz w:val="21"/>
            <w:szCs w:val="21"/>
          </w:rPr>
          <w:t xml:space="preserve"> </w:t>
        </w:r>
      </w:ins>
      <w:ins w:id="7" w:author="Huang Ruiyan" w:date="2020-03-10T00:44:00Z">
        <w:r>
          <w:rPr>
            <w:rFonts w:ascii="Times New Roman" w:hAnsi="Times New Roman" w:cs="Times New Roman"/>
            <w:sz w:val="21"/>
            <w:szCs w:val="21"/>
          </w:rPr>
          <w:t xml:space="preserve">Problem Solving: </w:t>
        </w:r>
      </w:ins>
      <w:ins w:id="8" w:author="Huang Ruiyan" w:date="2020-03-10T00:45:00Z">
        <w:r>
          <w:rPr>
            <w:rFonts w:ascii="Times New Roman" w:hAnsi="Times New Roman" w:cs="Times New Roman" w:hint="eastAsia"/>
            <w:sz w:val="21"/>
            <w:szCs w:val="21"/>
          </w:rPr>
          <w:t>解题比赛，一份试卷，固定时间内比哪个组得分高。</w:t>
        </w:r>
      </w:ins>
    </w:p>
    <w:p w14:paraId="0774F24C" w14:textId="1FB9D13B" w:rsidR="00E5576F" w:rsidRDefault="00E5576F" w:rsidP="003903A4">
      <w:pPr>
        <w:spacing w:line="300" w:lineRule="exact"/>
        <w:jc w:val="left"/>
        <w:rPr>
          <w:ins w:id="9" w:author="Huang Ruiyan" w:date="2020-03-10T00:46:00Z"/>
          <w:rFonts w:ascii="Times New Roman" w:hAnsi="Times New Roman" w:cs="Times New Roman"/>
          <w:sz w:val="21"/>
          <w:szCs w:val="21"/>
        </w:rPr>
      </w:pPr>
      <w:ins w:id="10" w:author="Huang Ruiyan" w:date="2020-03-10T00:46:00Z">
        <w:r>
          <w:rPr>
            <w:rFonts w:ascii="Times New Roman" w:hAnsi="Times New Roman" w:cs="Times New Roman"/>
            <w:sz w:val="21"/>
            <w:szCs w:val="21"/>
          </w:rPr>
          <w:t>Board games:</w:t>
        </w:r>
        <w:r w:rsidRPr="00E5576F">
          <w:rPr>
            <w:rFonts w:ascii="Times New Roman" w:hAnsi="Times New Roman" w:cs="Times New Roman"/>
            <w:sz w:val="21"/>
            <w:szCs w:val="21"/>
            <w:rPrChange w:id="11" w:author="Huang Ruiyan" w:date="2020-03-10T00:49:00Z">
              <w:rPr>
                <w:rFonts w:ascii="Times New Roman" w:hAnsi="Times New Roman" w:cs="Times New Roman"/>
                <w:sz w:val="21"/>
                <w:szCs w:val="21"/>
                <w:lang w:val="es-ES"/>
              </w:rPr>
            </w:rPrChange>
          </w:rPr>
          <w:t xml:space="preserve"> </w:t>
        </w:r>
        <w:r w:rsidRPr="00E5576F">
          <w:rPr>
            <w:rFonts w:ascii="Times New Roman" w:hAnsi="Times New Roman" w:cs="Times New Roman" w:hint="eastAsia"/>
            <w:sz w:val="21"/>
            <w:szCs w:val="21"/>
            <w:rPrChange w:id="12" w:author="Huang Ruiyan" w:date="2020-03-10T00:49:00Z">
              <w:rPr>
                <w:rFonts w:ascii="Times New Roman" w:hAnsi="Times New Roman" w:cs="Times New Roman" w:hint="eastAsia"/>
                <w:sz w:val="21"/>
                <w:szCs w:val="21"/>
                <w:lang w:val="es-ES"/>
              </w:rPr>
            </w:rPrChange>
          </w:rPr>
          <w:t>各种纸牌游戏，大部分不知道名字，</w:t>
        </w:r>
        <w:r w:rsidRPr="00E5576F">
          <w:rPr>
            <w:rFonts w:ascii="Times New Roman" w:hAnsi="Times New Roman" w:cs="Times New Roman" w:hint="eastAsia"/>
            <w:sz w:val="21"/>
            <w:szCs w:val="21"/>
            <w:rPrChange w:id="13" w:author="Huang Ruiyan" w:date="2020-03-10T00:49:00Z">
              <w:rPr>
                <w:rFonts w:ascii="Times New Roman" w:hAnsi="Times New Roman" w:cs="Times New Roman" w:hint="eastAsia"/>
                <w:sz w:val="21"/>
                <w:szCs w:val="21"/>
                <w:lang w:val="es-ES"/>
              </w:rPr>
            </w:rPrChange>
          </w:rPr>
          <w:t>ex</w:t>
        </w:r>
        <w:r w:rsidRPr="00E5576F">
          <w:rPr>
            <w:rFonts w:ascii="Times New Roman" w:hAnsi="Times New Roman" w:cs="Times New Roman"/>
            <w:sz w:val="21"/>
            <w:szCs w:val="21"/>
            <w:rPrChange w:id="14" w:author="Huang Ruiyan" w:date="2020-03-10T00:49:00Z">
              <w:rPr>
                <w:rFonts w:ascii="Times New Roman" w:hAnsi="Times New Roman" w:cs="Times New Roman"/>
                <w:sz w:val="21"/>
                <w:szCs w:val="21"/>
                <w:lang w:val="es-ES"/>
              </w:rPr>
            </w:rPrChange>
          </w:rPr>
          <w:t xml:space="preserve"> </w:t>
        </w:r>
        <w:r>
          <w:rPr>
            <w:rFonts w:ascii="Times New Roman" w:hAnsi="Times New Roman" w:cs="Times New Roman"/>
            <w:sz w:val="21"/>
            <w:szCs w:val="21"/>
          </w:rPr>
          <w:t>SETS</w:t>
        </w:r>
      </w:ins>
    </w:p>
    <w:p w14:paraId="5641243E" w14:textId="1F1422E9" w:rsidR="00E5576F" w:rsidRPr="00E5576F" w:rsidRDefault="00E5576F" w:rsidP="00E5576F">
      <w:pPr>
        <w:spacing w:line="300" w:lineRule="exact"/>
        <w:jc w:val="left"/>
        <w:rPr>
          <w:ins w:id="15" w:author="Huang Ruiyan" w:date="2020-03-10T00:49:00Z"/>
          <w:rFonts w:ascii="Times New Roman" w:hAnsi="Times New Roman" w:cs="Times New Roman"/>
          <w:sz w:val="21"/>
          <w:szCs w:val="21"/>
          <w:rPrChange w:id="16" w:author="Huang Ruiyan" w:date="2020-03-10T00:49:00Z">
            <w:rPr>
              <w:ins w:id="17" w:author="Huang Ruiyan" w:date="2020-03-10T00:49:00Z"/>
              <w:rFonts w:ascii="Times New Roman" w:eastAsia="Times New Roman" w:hAnsi="Times New Roman" w:cs="Times New Roman"/>
              <w:kern w:val="0"/>
              <w:lang w:val="en-CA"/>
            </w:rPr>
          </w:rPrChange>
        </w:rPr>
        <w:pPrChange w:id="18" w:author="Huang Ruiyan" w:date="2020-03-10T00:49:00Z">
          <w:pPr>
            <w:widowControl/>
            <w:jc w:val="left"/>
          </w:pPr>
        </w:pPrChange>
      </w:pPr>
      <w:ins w:id="19" w:author="Huang Ruiyan" w:date="2020-03-10T00:49:00Z">
        <w:r w:rsidRPr="00E5576F">
          <w:rPr>
            <w:rFonts w:ascii="Times New Roman" w:hAnsi="Times New Roman" w:cs="Times New Roman"/>
            <w:sz w:val="21"/>
            <w:szCs w:val="21"/>
            <w:rPrChange w:id="20" w:author="Huang Ruiyan" w:date="2020-03-10T00:49:00Z">
              <w:rPr>
                <w:rFonts w:ascii="Times New Roman" w:eastAsia="Times New Roman" w:hAnsi="Times New Roman" w:cs="Times New Roman"/>
                <w:color w:val="323237"/>
                <w:kern w:val="0"/>
                <w:sz w:val="26"/>
                <w:szCs w:val="26"/>
                <w:shd w:val="clear" w:color="auto" w:fill="FFFFFF"/>
                <w:lang w:val="en-CA"/>
              </w:rPr>
            </w:rPrChange>
          </w:rPr>
          <w:t>Math Relays</w:t>
        </w:r>
      </w:ins>
      <w:ins w:id="21" w:author="Huang Ruiyan" w:date="2020-03-10T00:52:00Z">
        <w:r>
          <w:rPr>
            <w:rFonts w:ascii="Times New Roman" w:hAnsi="Times New Roman" w:cs="Times New Roman"/>
            <w:sz w:val="21"/>
            <w:szCs w:val="21"/>
          </w:rPr>
          <w:t xml:space="preserve">: </w:t>
        </w:r>
        <w:r>
          <w:rPr>
            <w:rFonts w:ascii="Times New Roman" w:hAnsi="Times New Roman" w:cs="Times New Roman" w:hint="eastAsia"/>
            <w:sz w:val="21"/>
            <w:szCs w:val="21"/>
          </w:rPr>
          <w:t>分小组，</w:t>
        </w:r>
      </w:ins>
      <w:ins w:id="22" w:author="Huang Ruiyan" w:date="2020-03-10T00:49:00Z">
        <w:r w:rsidRPr="00E5576F">
          <w:rPr>
            <w:rFonts w:ascii="Times New Roman" w:hAnsi="Times New Roman" w:cs="Times New Roman"/>
            <w:sz w:val="21"/>
            <w:szCs w:val="21"/>
            <w:rPrChange w:id="23" w:author="Huang Ruiyan" w:date="2020-03-10T00:49:00Z">
              <w:rPr>
                <w:rFonts w:ascii="Times New Roman" w:eastAsia="Times New Roman" w:hAnsi="Times New Roman" w:cs="Times New Roman"/>
                <w:color w:val="323237"/>
                <w:kern w:val="0"/>
                <w:sz w:val="26"/>
                <w:szCs w:val="26"/>
                <w:shd w:val="clear" w:color="auto" w:fill="FFFFFF"/>
                <w:lang w:val="en-CA"/>
              </w:rPr>
            </w:rPrChange>
          </w:rPr>
          <w:t>spend an hour solving problems as a team: logic problems, games, 'traditional' contest problems</w:t>
        </w:r>
      </w:ins>
      <w:ins w:id="24" w:author="Huang Ruiyan" w:date="2020-03-10T00:53:00Z">
        <w:r>
          <w:rPr>
            <w:rFonts w:ascii="Times New Roman" w:hAnsi="Times New Roman" w:cs="Times New Roman"/>
            <w:sz w:val="21"/>
            <w:szCs w:val="21"/>
          </w:rPr>
          <w:t>, etc.</w:t>
        </w:r>
      </w:ins>
    </w:p>
    <w:p w14:paraId="6DD9553C" w14:textId="40E96C4F" w:rsidR="00E5576F" w:rsidRPr="00E5576F" w:rsidRDefault="00E5576F" w:rsidP="00E5576F">
      <w:pPr>
        <w:spacing w:line="300" w:lineRule="exact"/>
        <w:jc w:val="left"/>
        <w:rPr>
          <w:ins w:id="25" w:author="Huang Ruiyan" w:date="2020-03-10T00:49:00Z"/>
          <w:rFonts w:ascii="Times New Roman" w:hAnsi="Times New Roman" w:cs="Times New Roman"/>
          <w:sz w:val="21"/>
          <w:szCs w:val="21"/>
          <w:rPrChange w:id="26" w:author="Huang Ruiyan" w:date="2020-03-10T00:51:00Z">
            <w:rPr>
              <w:ins w:id="27" w:author="Huang Ruiyan" w:date="2020-03-10T00:49:00Z"/>
              <w:rFonts w:ascii="Times New Roman" w:eastAsia="Times New Roman" w:hAnsi="Times New Roman" w:cs="Times New Roman"/>
              <w:kern w:val="0"/>
              <w:lang w:val="en-CA"/>
            </w:rPr>
          </w:rPrChange>
        </w:rPr>
        <w:pPrChange w:id="28" w:author="Huang Ruiyan" w:date="2020-03-10T00:51:00Z">
          <w:pPr>
            <w:widowControl/>
            <w:jc w:val="left"/>
          </w:pPr>
        </w:pPrChange>
      </w:pPr>
      <w:proofErr w:type="spellStart"/>
      <w:ins w:id="29" w:author="Huang Ruiyan" w:date="2020-03-10T00:49:00Z">
        <w:r w:rsidRPr="00E5576F">
          <w:rPr>
            <w:rFonts w:ascii="Times New Roman" w:hAnsi="Times New Roman" w:cs="Times New Roman"/>
            <w:sz w:val="21"/>
            <w:szCs w:val="21"/>
            <w:rPrChange w:id="30" w:author="Huang Ruiyan" w:date="2020-03-10T00:51:00Z">
              <w:rPr>
                <w:rFonts w:ascii="Times New Roman" w:eastAsia="Times New Roman" w:hAnsi="Times New Roman" w:cs="Times New Roman"/>
                <w:b/>
                <w:bCs/>
                <w:color w:val="500C23"/>
                <w:kern w:val="0"/>
                <w:sz w:val="26"/>
                <w:szCs w:val="26"/>
                <w:shd w:val="clear" w:color="auto" w:fill="FFFFFF"/>
                <w:lang w:val="en-CA"/>
              </w:rPr>
            </w:rPrChange>
          </w:rPr>
          <w:t>Contrapositones</w:t>
        </w:r>
        <w:proofErr w:type="spellEnd"/>
        <w:r w:rsidRPr="00E5576F">
          <w:rPr>
            <w:rFonts w:ascii="Times New Roman" w:hAnsi="Times New Roman" w:cs="Times New Roman"/>
            <w:sz w:val="21"/>
            <w:szCs w:val="21"/>
            <w:rPrChange w:id="31" w:author="Huang Ruiyan" w:date="2020-03-10T00:51:00Z">
              <w:rPr>
                <w:rFonts w:ascii="Times New Roman" w:eastAsia="Times New Roman" w:hAnsi="Times New Roman" w:cs="Times New Roman"/>
                <w:color w:val="323237"/>
                <w:kern w:val="0"/>
                <w:sz w:val="26"/>
                <w:szCs w:val="26"/>
                <w:lang w:val="en-CA"/>
              </w:rPr>
            </w:rPrChange>
          </w:rPr>
          <w:br/>
        </w:r>
        <w:proofErr w:type="spellStart"/>
        <w:r w:rsidRPr="00E5576F">
          <w:rPr>
            <w:rFonts w:ascii="Times New Roman" w:hAnsi="Times New Roman" w:cs="Times New Roman"/>
            <w:sz w:val="21"/>
            <w:szCs w:val="21"/>
            <w:rPrChange w:id="32" w:author="Huang Ruiyan" w:date="2020-03-10T00:51:00Z">
              <w:rPr>
                <w:rFonts w:ascii="Times New Roman" w:eastAsia="Times New Roman" w:hAnsi="Times New Roman" w:cs="Times New Roman"/>
                <w:color w:val="323237"/>
                <w:kern w:val="0"/>
                <w:sz w:val="26"/>
                <w:szCs w:val="26"/>
                <w:shd w:val="clear" w:color="auto" w:fill="FFFFFF"/>
                <w:lang w:val="en-CA"/>
              </w:rPr>
            </w:rPrChange>
          </w:rPr>
          <w:t>Mathcamp's</w:t>
        </w:r>
        <w:proofErr w:type="spellEnd"/>
        <w:r w:rsidRPr="00E5576F">
          <w:rPr>
            <w:rFonts w:ascii="Times New Roman" w:hAnsi="Times New Roman" w:cs="Times New Roman"/>
            <w:sz w:val="21"/>
            <w:szCs w:val="21"/>
            <w:rPrChange w:id="33" w:author="Huang Ruiyan" w:date="2020-03-10T00:51:00Z">
              <w:rPr>
                <w:rFonts w:ascii="Times New Roman" w:eastAsia="Times New Roman" w:hAnsi="Times New Roman" w:cs="Times New Roman"/>
                <w:color w:val="323237"/>
                <w:kern w:val="0"/>
                <w:sz w:val="26"/>
                <w:szCs w:val="26"/>
                <w:shd w:val="clear" w:color="auto" w:fill="FFFFFF"/>
                <w:lang w:val="en-CA"/>
              </w:rPr>
            </w:rPrChange>
          </w:rPr>
          <w:t xml:space="preserve"> choir. </w:t>
        </w:r>
      </w:ins>
      <w:ins w:id="34" w:author="Huang Ruiyan" w:date="2020-03-10T00:54:00Z">
        <w:r w:rsidR="00E909CB">
          <w:rPr>
            <w:rFonts w:ascii="Times New Roman" w:hAnsi="Times New Roman" w:cs="Times New Roman" w:hint="eastAsia"/>
            <w:sz w:val="21"/>
            <w:szCs w:val="21"/>
          </w:rPr>
          <w:t>自己</w:t>
        </w:r>
      </w:ins>
      <w:ins w:id="35" w:author="Huang Ruiyan" w:date="2020-03-10T00:53:00Z">
        <w:r>
          <w:rPr>
            <w:rFonts w:ascii="Times New Roman" w:hAnsi="Times New Roman" w:cs="Times New Roman" w:hint="eastAsia"/>
            <w:sz w:val="21"/>
            <w:szCs w:val="21"/>
          </w:rPr>
          <w:t>改编歌曲，</w:t>
        </w:r>
      </w:ins>
      <w:ins w:id="36" w:author="Huang Ruiyan" w:date="2020-03-10T00:54:00Z">
        <w:r w:rsidR="00E909CB">
          <w:rPr>
            <w:rFonts w:ascii="Times New Roman" w:hAnsi="Times New Roman" w:cs="Times New Roman" w:hint="eastAsia"/>
            <w:sz w:val="21"/>
            <w:szCs w:val="21"/>
          </w:rPr>
          <w:t>全是数学语言的歌词，大家一起唱。最经典的是</w:t>
        </w:r>
      </w:ins>
      <w:proofErr w:type="spellStart"/>
      <w:ins w:id="37" w:author="Huang Ruiyan" w:date="2020-03-10T00:49:00Z">
        <w:r w:rsidRPr="00E5576F">
          <w:rPr>
            <w:rFonts w:ascii="Times New Roman" w:hAnsi="Times New Roman" w:cs="Times New Roman"/>
            <w:sz w:val="21"/>
            <w:szCs w:val="21"/>
            <w:rPrChange w:id="38" w:author="Huang Ruiyan" w:date="2020-03-10T00:51:00Z">
              <w:rPr>
                <w:rFonts w:ascii="Times New Roman" w:eastAsia="Times New Roman" w:hAnsi="Times New Roman" w:cs="Times New Roman"/>
                <w:color w:val="323237"/>
                <w:kern w:val="0"/>
                <w:sz w:val="26"/>
                <w:szCs w:val="26"/>
                <w:shd w:val="clear" w:color="auto" w:fill="FFFFFF"/>
                <w:lang w:val="en-CA"/>
              </w:rPr>
            </w:rPrChange>
          </w:rPr>
          <w:t>Nonablelian</w:t>
        </w:r>
      </w:ins>
      <w:proofErr w:type="spellEnd"/>
      <w:ins w:id="39" w:author="Huang Ruiyan" w:date="2020-03-10T00:53:00Z">
        <w:r>
          <w:rPr>
            <w:rFonts w:ascii="Times New Roman" w:hAnsi="Times New Roman" w:cs="Times New Roman"/>
            <w:sz w:val="21"/>
            <w:szCs w:val="21"/>
          </w:rPr>
          <w:t>.</w:t>
        </w:r>
      </w:ins>
    </w:p>
    <w:p w14:paraId="369C82B3" w14:textId="77777777" w:rsidR="00E5576F" w:rsidRPr="00E5576F" w:rsidRDefault="00E5576F" w:rsidP="003903A4">
      <w:pPr>
        <w:spacing w:line="300" w:lineRule="exact"/>
        <w:jc w:val="left"/>
        <w:rPr>
          <w:rFonts w:ascii="Times New Roman" w:hAnsi="Times New Roman" w:cs="Times New Roman"/>
          <w:sz w:val="21"/>
          <w:szCs w:val="21"/>
          <w:rPrChange w:id="40" w:author="Huang Ruiyan" w:date="2020-03-10T00:46:00Z">
            <w:rPr>
              <w:rFonts w:ascii="Times New Roman" w:hAnsi="Times New Roman" w:cs="Times New Roman" w:hint="eastAsia"/>
              <w:sz w:val="21"/>
              <w:szCs w:val="21"/>
            </w:rPr>
          </w:rPrChange>
        </w:rPr>
      </w:pPr>
    </w:p>
    <w:p w14:paraId="7F5E2ED5" w14:textId="77777777" w:rsidR="003903A4" w:rsidRDefault="003903A4" w:rsidP="003903A4">
      <w:pPr>
        <w:spacing w:line="300" w:lineRule="exact"/>
        <w:jc w:val="left"/>
        <w:rPr>
          <w:rFonts w:ascii="Times New Roman" w:hAnsi="Times New Roman" w:cs="Times New Roman"/>
          <w:sz w:val="21"/>
          <w:szCs w:val="21"/>
        </w:rPr>
      </w:pPr>
    </w:p>
    <w:p w14:paraId="37B6513B" w14:textId="03505655" w:rsidR="00F77C02" w:rsidRPr="006F300D" w:rsidRDefault="00663C83" w:rsidP="007E399F">
      <w:pPr>
        <w:spacing w:line="300" w:lineRule="exact"/>
        <w:jc w:val="left"/>
        <w:rPr>
          <w:rFonts w:ascii="Times New Roman" w:hAnsi="Times New Roman" w:cs="Times New Roman"/>
          <w:b/>
          <w:sz w:val="21"/>
          <w:szCs w:val="21"/>
          <w:u w:val="single"/>
        </w:rPr>
      </w:pPr>
      <w:r>
        <w:rPr>
          <w:rFonts w:ascii="Times New Roman" w:hAnsi="Times New Roman" w:cs="Times New Roman" w:hint="eastAsia"/>
          <w:b/>
          <w:sz w:val="21"/>
          <w:szCs w:val="21"/>
          <w:u w:val="single"/>
        </w:rPr>
        <w:t xml:space="preserve">4. </w:t>
      </w:r>
      <w:r w:rsidR="006F300D">
        <w:rPr>
          <w:rFonts w:ascii="Times New Roman" w:hAnsi="Times New Roman" w:cs="Times New Roman"/>
          <w:b/>
          <w:sz w:val="21"/>
          <w:szCs w:val="21"/>
          <w:u w:val="single"/>
        </w:rPr>
        <w:t>Competitions</w:t>
      </w:r>
    </w:p>
    <w:p w14:paraId="0B5196D3" w14:textId="68D07544" w:rsidR="007E399F" w:rsidRDefault="00F77C02" w:rsidP="007E399F">
      <w:pPr>
        <w:spacing w:line="300" w:lineRule="exact"/>
        <w:jc w:val="left"/>
        <w:rPr>
          <w:rFonts w:ascii="Times New Roman" w:hAnsi="Times New Roman" w:cs="Times New Roman"/>
          <w:b/>
          <w:sz w:val="21"/>
          <w:szCs w:val="21"/>
        </w:rPr>
      </w:pPr>
      <w:r w:rsidRPr="00B3265B">
        <w:rPr>
          <w:rFonts w:ascii="Times New Roman" w:hAnsi="Times New Roman" w:cs="Times New Roman"/>
          <w:b/>
          <w:sz w:val="21"/>
          <w:szCs w:val="21"/>
        </w:rPr>
        <w:t>Have you recently participated in some math competitions? Which ones? Did you do well on them? How do your math contest experiences (both preparing for and participating in contests), compare with math courses you have taken in high school or in other venu</w:t>
      </w:r>
      <w:r w:rsidR="003D2A4B" w:rsidRPr="00B3265B">
        <w:rPr>
          <w:rFonts w:ascii="Times New Roman" w:hAnsi="Times New Roman" w:cs="Times New Roman"/>
          <w:b/>
          <w:sz w:val="21"/>
          <w:szCs w:val="21"/>
        </w:rPr>
        <w:t>es?</w:t>
      </w:r>
    </w:p>
    <w:p w14:paraId="14D14E6F" w14:textId="77777777" w:rsidR="007E399F" w:rsidRDefault="007E399F" w:rsidP="007E399F">
      <w:pPr>
        <w:spacing w:line="300" w:lineRule="exact"/>
        <w:jc w:val="left"/>
        <w:rPr>
          <w:rFonts w:ascii="Times New Roman" w:hAnsi="Times New Roman" w:cs="Times New Roman"/>
          <w:b/>
          <w:sz w:val="21"/>
          <w:szCs w:val="21"/>
        </w:rPr>
      </w:pPr>
    </w:p>
    <w:p w14:paraId="6DD89BA3" w14:textId="34DD0494" w:rsidR="00F77C02" w:rsidRDefault="00F77C02" w:rsidP="007E399F">
      <w:pPr>
        <w:spacing w:line="300" w:lineRule="exact"/>
        <w:jc w:val="left"/>
        <w:rPr>
          <w:rFonts w:ascii="Times New Roman" w:hAnsi="Times New Roman" w:cs="Times New Roman"/>
          <w:sz w:val="21"/>
          <w:szCs w:val="21"/>
        </w:rPr>
      </w:pPr>
      <w:r w:rsidRPr="005408BA">
        <w:rPr>
          <w:rFonts w:ascii="Times New Roman" w:hAnsi="Times New Roman" w:cs="Times New Roman"/>
          <w:sz w:val="21"/>
          <w:szCs w:val="21"/>
        </w:rPr>
        <w:t>L</w:t>
      </w:r>
      <w:r w:rsidR="003D2A4B" w:rsidRPr="005408BA">
        <w:rPr>
          <w:rFonts w:ascii="Times New Roman" w:hAnsi="Times New Roman" w:cs="Times New Roman"/>
          <w:sz w:val="21"/>
          <w:szCs w:val="21"/>
        </w:rPr>
        <w:t>ast month</w:t>
      </w:r>
      <w:r w:rsidR="003D2A4B">
        <w:rPr>
          <w:rFonts w:ascii="Times New Roman" w:hAnsi="Times New Roman" w:cs="Times New Roman"/>
          <w:sz w:val="21"/>
          <w:szCs w:val="21"/>
        </w:rPr>
        <w:t xml:space="preserve"> I got invited to </w:t>
      </w:r>
      <w:r w:rsidR="003D2A4B">
        <w:rPr>
          <w:rFonts w:ascii="Times New Roman" w:hAnsi="Times New Roman" w:cs="Times New Roman" w:hint="eastAsia"/>
          <w:sz w:val="21"/>
          <w:szCs w:val="21"/>
        </w:rPr>
        <w:t xml:space="preserve">visit </w:t>
      </w:r>
      <w:r w:rsidR="003D2A4B">
        <w:rPr>
          <w:rFonts w:ascii="Times New Roman" w:hAnsi="Times New Roman" w:cs="Times New Roman"/>
          <w:sz w:val="21"/>
          <w:szCs w:val="21"/>
        </w:rPr>
        <w:t>the University of British Colombia</w:t>
      </w:r>
      <w:r w:rsidRPr="00F77C02">
        <w:rPr>
          <w:rFonts w:ascii="Times New Roman" w:hAnsi="Times New Roman" w:cs="Times New Roman"/>
          <w:sz w:val="21"/>
          <w:szCs w:val="21"/>
        </w:rPr>
        <w:t xml:space="preserve"> because of my </w:t>
      </w:r>
      <w:r w:rsidR="003D2A4B">
        <w:rPr>
          <w:rFonts w:ascii="Times New Roman" w:hAnsi="Times New Roman" w:cs="Times New Roman" w:hint="eastAsia"/>
          <w:sz w:val="21"/>
          <w:szCs w:val="21"/>
        </w:rPr>
        <w:t xml:space="preserve">excellent </w:t>
      </w:r>
      <w:r w:rsidRPr="00F77C02">
        <w:rPr>
          <w:rFonts w:ascii="Times New Roman" w:hAnsi="Times New Roman" w:cs="Times New Roman"/>
          <w:sz w:val="21"/>
          <w:szCs w:val="21"/>
        </w:rPr>
        <w:t xml:space="preserve">performance in </w:t>
      </w:r>
      <w:r w:rsidR="006F300D">
        <w:rPr>
          <w:rFonts w:ascii="Times New Roman" w:hAnsi="Times New Roman" w:cs="Times New Roman" w:hint="eastAsia"/>
          <w:sz w:val="21"/>
          <w:szCs w:val="21"/>
        </w:rPr>
        <w:t xml:space="preserve">the </w:t>
      </w:r>
      <w:r w:rsidR="003D2A4B" w:rsidRPr="008049F6">
        <w:rPr>
          <w:rFonts w:ascii="Times New Roman" w:hAnsi="Times New Roman" w:cs="Times New Roman"/>
          <w:color w:val="000000"/>
          <w:kern w:val="0"/>
          <w:sz w:val="21"/>
          <w:szCs w:val="21"/>
        </w:rPr>
        <w:t>Canadian Open Mathematics Challenge</w:t>
      </w:r>
      <w:r w:rsidRPr="00F77C02">
        <w:rPr>
          <w:rFonts w:ascii="Times New Roman" w:hAnsi="Times New Roman" w:cs="Times New Roman"/>
          <w:sz w:val="21"/>
          <w:szCs w:val="21"/>
        </w:rPr>
        <w:t xml:space="preserve">. It turned out that I got </w:t>
      </w:r>
      <w:r w:rsidR="003D2A4B">
        <w:rPr>
          <w:rFonts w:ascii="Times New Roman" w:hAnsi="Times New Roman" w:cs="Times New Roman" w:hint="eastAsia"/>
          <w:sz w:val="21"/>
          <w:szCs w:val="21"/>
        </w:rPr>
        <w:t xml:space="preserve">an </w:t>
      </w:r>
      <w:r w:rsidR="007E399F" w:rsidRPr="00F77C02">
        <w:rPr>
          <w:rFonts w:ascii="Times New Roman" w:hAnsi="Times New Roman" w:cs="Times New Roman"/>
          <w:sz w:val="21"/>
          <w:szCs w:val="21"/>
        </w:rPr>
        <w:t>Honor</w:t>
      </w:r>
      <w:r w:rsidR="006F300D">
        <w:rPr>
          <w:rFonts w:ascii="Times New Roman" w:hAnsi="Times New Roman" w:cs="Times New Roman"/>
          <w:sz w:val="21"/>
          <w:szCs w:val="21"/>
        </w:rPr>
        <w:t xml:space="preserve"> Award at</w:t>
      </w:r>
      <w:r w:rsidRPr="00F77C02">
        <w:rPr>
          <w:rFonts w:ascii="Times New Roman" w:hAnsi="Times New Roman" w:cs="Times New Roman"/>
          <w:sz w:val="21"/>
          <w:szCs w:val="21"/>
        </w:rPr>
        <w:t xml:space="preserve"> </w:t>
      </w:r>
      <w:r w:rsidR="003D2A4B">
        <w:rPr>
          <w:rFonts w:ascii="Times New Roman" w:hAnsi="Times New Roman" w:cs="Times New Roman" w:hint="eastAsia"/>
          <w:sz w:val="21"/>
          <w:szCs w:val="21"/>
        </w:rPr>
        <w:t>the 11</w:t>
      </w:r>
      <w:r w:rsidR="003D2A4B" w:rsidRPr="003D2A4B">
        <w:rPr>
          <w:rFonts w:ascii="Times New Roman" w:hAnsi="Times New Roman" w:cs="Times New Roman" w:hint="eastAsia"/>
          <w:sz w:val="21"/>
          <w:szCs w:val="21"/>
          <w:vertAlign w:val="superscript"/>
        </w:rPr>
        <w:t>th</w:t>
      </w:r>
      <w:r w:rsidR="006F300D">
        <w:rPr>
          <w:rFonts w:ascii="Times New Roman" w:hAnsi="Times New Roman" w:cs="Times New Roman" w:hint="eastAsia"/>
          <w:sz w:val="21"/>
          <w:szCs w:val="21"/>
        </w:rPr>
        <w:t>-</w:t>
      </w:r>
      <w:r w:rsidR="003D2A4B">
        <w:rPr>
          <w:rFonts w:ascii="Times New Roman" w:hAnsi="Times New Roman" w:cs="Times New Roman" w:hint="eastAsia"/>
          <w:sz w:val="21"/>
          <w:szCs w:val="21"/>
        </w:rPr>
        <w:t>grade level</w:t>
      </w:r>
      <w:r w:rsidRPr="00F77C02">
        <w:rPr>
          <w:rFonts w:ascii="Times New Roman" w:hAnsi="Times New Roman" w:cs="Times New Roman"/>
          <w:sz w:val="21"/>
          <w:szCs w:val="21"/>
        </w:rPr>
        <w:t>.</w:t>
      </w:r>
      <w:r w:rsidR="00F45916">
        <w:rPr>
          <w:rFonts w:ascii="Times New Roman" w:hAnsi="Times New Roman" w:cs="Times New Roman"/>
          <w:sz w:val="21"/>
          <w:szCs w:val="21"/>
        </w:rPr>
        <w:t xml:space="preserve"> </w:t>
      </w:r>
      <w:r w:rsidR="003D2A4B" w:rsidRPr="009E1AB7">
        <w:rPr>
          <w:rFonts w:ascii="Times New Roman" w:hAnsi="Times New Roman" w:cs="Times New Roman"/>
          <w:sz w:val="21"/>
          <w:szCs w:val="21"/>
        </w:rPr>
        <w:t>Recently</w:t>
      </w:r>
      <w:r w:rsidR="003D2A4B" w:rsidRPr="009E1AB7">
        <w:rPr>
          <w:rFonts w:ascii="Times New Roman" w:hAnsi="Times New Roman" w:cs="Times New Roman" w:hint="eastAsia"/>
          <w:sz w:val="21"/>
          <w:szCs w:val="21"/>
        </w:rPr>
        <w:t>,</w:t>
      </w:r>
      <w:r w:rsidR="003D2A4B" w:rsidRPr="009E1AB7">
        <w:rPr>
          <w:rFonts w:ascii="Times New Roman" w:hAnsi="Times New Roman" w:cs="Times New Roman"/>
          <w:sz w:val="21"/>
          <w:szCs w:val="21"/>
        </w:rPr>
        <w:t xml:space="preserve"> </w:t>
      </w:r>
      <w:r w:rsidRPr="009E1AB7">
        <w:rPr>
          <w:rFonts w:ascii="Times New Roman" w:hAnsi="Times New Roman" w:cs="Times New Roman"/>
          <w:sz w:val="21"/>
          <w:szCs w:val="21"/>
        </w:rPr>
        <w:t xml:space="preserve">I also received </w:t>
      </w:r>
      <w:r w:rsidR="003D2A4B" w:rsidRPr="009E1AB7">
        <w:rPr>
          <w:rFonts w:ascii="Times New Roman" w:hAnsi="Times New Roman" w:cs="Times New Roman" w:hint="eastAsia"/>
          <w:sz w:val="21"/>
          <w:szCs w:val="21"/>
        </w:rPr>
        <w:t xml:space="preserve">a </w:t>
      </w:r>
      <w:r w:rsidR="003D2A4B" w:rsidRPr="009E1AB7">
        <w:rPr>
          <w:rFonts w:ascii="Times New Roman" w:hAnsi="Times New Roman" w:cs="Times New Roman"/>
          <w:sz w:val="21"/>
          <w:szCs w:val="21"/>
        </w:rPr>
        <w:t xml:space="preserve">“Meritorious” </w:t>
      </w:r>
      <w:r w:rsidRPr="009E1AB7">
        <w:rPr>
          <w:rFonts w:ascii="Times New Roman" w:hAnsi="Times New Roman" w:cs="Times New Roman"/>
          <w:sz w:val="21"/>
          <w:szCs w:val="21"/>
        </w:rPr>
        <w:t xml:space="preserve">award for HiMCM that I </w:t>
      </w:r>
      <w:r w:rsidR="009E1AB7" w:rsidRPr="009E1AB7">
        <w:rPr>
          <w:rFonts w:ascii="Times New Roman" w:hAnsi="Times New Roman" w:cs="Times New Roman" w:hint="eastAsia"/>
          <w:sz w:val="21"/>
          <w:szCs w:val="21"/>
        </w:rPr>
        <w:t xml:space="preserve">paid efforts for with </w:t>
      </w:r>
      <w:r w:rsidR="006F300D">
        <w:rPr>
          <w:rFonts w:ascii="Times New Roman" w:hAnsi="Times New Roman" w:cs="Times New Roman" w:hint="eastAsia"/>
          <w:sz w:val="21"/>
          <w:szCs w:val="21"/>
        </w:rPr>
        <w:t>other three friends</w:t>
      </w:r>
      <w:r w:rsidRPr="009E1AB7">
        <w:rPr>
          <w:rFonts w:ascii="Times New Roman" w:hAnsi="Times New Roman" w:cs="Times New Roman"/>
          <w:sz w:val="21"/>
          <w:szCs w:val="21"/>
        </w:rPr>
        <w:t xml:space="preserve"> last </w:t>
      </w:r>
      <w:r w:rsidR="003D2A4B" w:rsidRPr="009E1AB7">
        <w:rPr>
          <w:rFonts w:ascii="Times New Roman" w:hAnsi="Times New Roman" w:cs="Times New Roman" w:hint="eastAsia"/>
          <w:sz w:val="21"/>
          <w:szCs w:val="21"/>
        </w:rPr>
        <w:t>November</w:t>
      </w:r>
      <w:r w:rsidR="003D2A4B" w:rsidRPr="009E1AB7">
        <w:rPr>
          <w:rFonts w:ascii="Times New Roman" w:hAnsi="Times New Roman" w:cs="Times New Roman"/>
          <w:sz w:val="21"/>
          <w:szCs w:val="21"/>
        </w:rPr>
        <w:t xml:space="preserve">. </w:t>
      </w:r>
    </w:p>
    <w:p w14:paraId="22CA1B35" w14:textId="77777777" w:rsidR="008049F6" w:rsidRPr="007E399F" w:rsidRDefault="008049F6" w:rsidP="007E399F">
      <w:pPr>
        <w:spacing w:line="300" w:lineRule="exact"/>
        <w:jc w:val="left"/>
        <w:rPr>
          <w:rFonts w:ascii="Times New Roman" w:hAnsi="Times New Roman" w:cs="Times New Roman"/>
          <w:b/>
          <w:sz w:val="21"/>
          <w:szCs w:val="21"/>
        </w:rPr>
      </w:pPr>
    </w:p>
    <w:p w14:paraId="29D7BC6B" w14:textId="0CA6BD62" w:rsidR="00F77C02" w:rsidRDefault="009E1AB7"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In </w:t>
      </w:r>
      <w:r w:rsidRPr="00F77C02">
        <w:rPr>
          <w:rFonts w:ascii="Times New Roman" w:hAnsi="Times New Roman" w:cs="Times New Roman"/>
          <w:sz w:val="21"/>
          <w:szCs w:val="21"/>
        </w:rPr>
        <w:t>January</w:t>
      </w:r>
      <w:r w:rsidR="00F77C02" w:rsidRPr="00F77C02">
        <w:rPr>
          <w:rFonts w:ascii="Times New Roman" w:hAnsi="Times New Roman" w:cs="Times New Roman"/>
          <w:sz w:val="21"/>
          <w:szCs w:val="21"/>
        </w:rPr>
        <w:t xml:space="preserve">, I participated in </w:t>
      </w:r>
      <w:r w:rsidR="003D2A4B">
        <w:rPr>
          <w:rFonts w:ascii="Times New Roman" w:hAnsi="Times New Roman" w:cs="Times New Roman" w:hint="eastAsia"/>
          <w:sz w:val="21"/>
          <w:szCs w:val="21"/>
        </w:rPr>
        <w:t xml:space="preserve">the </w:t>
      </w:r>
      <w:r w:rsidR="00F77C02" w:rsidRPr="00F77C02">
        <w:rPr>
          <w:rFonts w:ascii="Times New Roman" w:hAnsi="Times New Roman" w:cs="Times New Roman"/>
          <w:sz w:val="21"/>
          <w:szCs w:val="21"/>
        </w:rPr>
        <w:t>MIT puzzle hunt</w:t>
      </w:r>
      <w:r w:rsidR="00F45916">
        <w:rPr>
          <w:rFonts w:ascii="Times New Roman" w:hAnsi="Times New Roman" w:cs="Times New Roman"/>
          <w:sz w:val="21"/>
          <w:szCs w:val="21"/>
        </w:rPr>
        <w:t xml:space="preserve"> online</w:t>
      </w:r>
      <w:r>
        <w:rPr>
          <w:rFonts w:ascii="Times New Roman" w:hAnsi="Times New Roman" w:cs="Times New Roman" w:hint="eastAsia"/>
          <w:sz w:val="21"/>
          <w:szCs w:val="21"/>
        </w:rPr>
        <w:t>, which</w:t>
      </w:r>
      <w:r w:rsidR="00F77C02" w:rsidRPr="00F77C02">
        <w:rPr>
          <w:rFonts w:ascii="Times New Roman" w:hAnsi="Times New Roman" w:cs="Times New Roman"/>
          <w:sz w:val="21"/>
          <w:szCs w:val="21"/>
        </w:rPr>
        <w:t xml:space="preserve"> w</w:t>
      </w:r>
      <w:r>
        <w:rPr>
          <w:rFonts w:ascii="Times New Roman" w:hAnsi="Times New Roman" w:cs="Times New Roman"/>
          <w:sz w:val="21"/>
          <w:szCs w:val="21"/>
        </w:rPr>
        <w:t>as the most fun competition I’</w:t>
      </w:r>
      <w:r w:rsidR="00F77C02" w:rsidRPr="00F77C02">
        <w:rPr>
          <w:rFonts w:ascii="Times New Roman" w:hAnsi="Times New Roman" w:cs="Times New Roman"/>
          <w:sz w:val="21"/>
          <w:szCs w:val="21"/>
        </w:rPr>
        <w:t xml:space="preserve">ve ever </w:t>
      </w:r>
      <w:r>
        <w:rPr>
          <w:rFonts w:ascii="Times New Roman" w:hAnsi="Times New Roman" w:cs="Times New Roman" w:hint="eastAsia"/>
          <w:sz w:val="21"/>
          <w:szCs w:val="21"/>
        </w:rPr>
        <w:t>attended</w:t>
      </w:r>
      <w:r w:rsidR="00F77C02" w:rsidRPr="00F77C02">
        <w:rPr>
          <w:rFonts w:ascii="Times New Roman" w:hAnsi="Times New Roman" w:cs="Times New Roman"/>
          <w:sz w:val="21"/>
          <w:szCs w:val="21"/>
        </w:rPr>
        <w:t xml:space="preserve">. </w:t>
      </w:r>
      <w:r>
        <w:rPr>
          <w:rFonts w:ascii="Times New Roman" w:hAnsi="Times New Roman" w:cs="Times New Roman" w:hint="eastAsia"/>
          <w:sz w:val="21"/>
          <w:szCs w:val="21"/>
        </w:rPr>
        <w:t>I</w:t>
      </w:r>
      <w:r>
        <w:rPr>
          <w:rFonts w:ascii="Times New Roman" w:hAnsi="Times New Roman" w:cs="Times New Roman"/>
          <w:sz w:val="21"/>
          <w:szCs w:val="21"/>
        </w:rPr>
        <w:t>’</w:t>
      </w:r>
      <w:r>
        <w:rPr>
          <w:rFonts w:ascii="Times New Roman" w:hAnsi="Times New Roman" w:cs="Times New Roman" w:hint="eastAsia"/>
          <w:sz w:val="21"/>
          <w:szCs w:val="21"/>
        </w:rPr>
        <w:t xml:space="preserve">d rather call it less a </w:t>
      </w:r>
      <w:r w:rsidR="00F77C02" w:rsidRPr="00F77C02">
        <w:rPr>
          <w:rFonts w:ascii="Times New Roman" w:hAnsi="Times New Roman" w:cs="Times New Roman"/>
          <w:sz w:val="21"/>
          <w:szCs w:val="21"/>
        </w:rPr>
        <w:t>competition</w:t>
      </w:r>
      <w:r>
        <w:rPr>
          <w:rFonts w:ascii="Times New Roman" w:hAnsi="Times New Roman" w:cs="Times New Roman" w:hint="eastAsia"/>
          <w:sz w:val="21"/>
          <w:szCs w:val="21"/>
        </w:rPr>
        <w:t xml:space="preserve"> than a gathering where </w:t>
      </w:r>
      <w:r w:rsidR="00F77C02" w:rsidRPr="00F77C02">
        <w:rPr>
          <w:rFonts w:ascii="Times New Roman" w:hAnsi="Times New Roman" w:cs="Times New Roman"/>
          <w:sz w:val="21"/>
          <w:szCs w:val="21"/>
        </w:rPr>
        <w:t xml:space="preserve">a group of math lovers </w:t>
      </w:r>
      <w:r>
        <w:rPr>
          <w:rFonts w:ascii="Times New Roman" w:hAnsi="Times New Roman" w:cs="Times New Roman"/>
          <w:sz w:val="21"/>
          <w:szCs w:val="21"/>
        </w:rPr>
        <w:t>solved interesting</w:t>
      </w:r>
      <w:r w:rsidR="00F77C02" w:rsidRPr="00F77C02">
        <w:rPr>
          <w:rFonts w:ascii="Times New Roman" w:hAnsi="Times New Roman" w:cs="Times New Roman"/>
          <w:sz w:val="21"/>
          <w:szCs w:val="21"/>
        </w:rPr>
        <w:t xml:space="preserve"> problems together. It didn’t matter whether </w:t>
      </w:r>
      <w:r>
        <w:rPr>
          <w:rFonts w:ascii="Times New Roman" w:hAnsi="Times New Roman" w:cs="Times New Roman" w:hint="eastAsia"/>
          <w:sz w:val="21"/>
          <w:szCs w:val="21"/>
        </w:rPr>
        <w:t>who</w:t>
      </w:r>
      <w:r w:rsidR="00F77C02" w:rsidRPr="00F77C02">
        <w:rPr>
          <w:rFonts w:ascii="Times New Roman" w:hAnsi="Times New Roman" w:cs="Times New Roman"/>
          <w:sz w:val="21"/>
          <w:szCs w:val="21"/>
        </w:rPr>
        <w:t xml:space="preserve"> win or lose. In fact, </w:t>
      </w:r>
      <w:r w:rsidR="006F300D">
        <w:rPr>
          <w:rFonts w:ascii="Times New Roman" w:hAnsi="Times New Roman" w:cs="Times New Roman" w:hint="eastAsia"/>
          <w:sz w:val="21"/>
          <w:szCs w:val="21"/>
        </w:rPr>
        <w:t xml:space="preserve">the </w:t>
      </w:r>
      <w:r w:rsidR="00F77C02" w:rsidRPr="00F77C02">
        <w:rPr>
          <w:rFonts w:ascii="Times New Roman" w:hAnsi="Times New Roman" w:cs="Times New Roman"/>
          <w:sz w:val="21"/>
          <w:szCs w:val="21"/>
        </w:rPr>
        <w:t xml:space="preserve">math shouldn’t be competitions which </w:t>
      </w:r>
      <w:r>
        <w:rPr>
          <w:rFonts w:ascii="Times New Roman" w:hAnsi="Times New Roman" w:cs="Times New Roman" w:hint="eastAsia"/>
          <w:sz w:val="21"/>
          <w:szCs w:val="21"/>
        </w:rPr>
        <w:t xml:space="preserve">are used to </w:t>
      </w:r>
      <w:r w:rsidR="00F77C02" w:rsidRPr="00F77C02">
        <w:rPr>
          <w:rFonts w:ascii="Times New Roman" w:hAnsi="Times New Roman" w:cs="Times New Roman"/>
          <w:sz w:val="21"/>
          <w:szCs w:val="21"/>
        </w:rPr>
        <w:t xml:space="preserve">evaluate </w:t>
      </w:r>
      <w:r>
        <w:rPr>
          <w:rFonts w:ascii="Times New Roman" w:hAnsi="Times New Roman" w:cs="Times New Roman" w:hint="eastAsia"/>
          <w:sz w:val="21"/>
          <w:szCs w:val="21"/>
        </w:rPr>
        <w:t>computing</w:t>
      </w:r>
      <w:r>
        <w:rPr>
          <w:rFonts w:ascii="Times New Roman" w:hAnsi="Times New Roman" w:cs="Times New Roman"/>
          <w:sz w:val="21"/>
          <w:szCs w:val="21"/>
        </w:rPr>
        <w:t xml:space="preserve"> ability with limited time.</w:t>
      </w:r>
    </w:p>
    <w:p w14:paraId="3E828ACF" w14:textId="77777777" w:rsidR="008049F6" w:rsidRPr="00F77C02" w:rsidRDefault="008049F6" w:rsidP="007E399F">
      <w:pPr>
        <w:spacing w:line="300" w:lineRule="exact"/>
        <w:jc w:val="left"/>
        <w:rPr>
          <w:rFonts w:ascii="Times New Roman" w:hAnsi="Times New Roman" w:cs="Times New Roman"/>
          <w:sz w:val="21"/>
          <w:szCs w:val="21"/>
        </w:rPr>
      </w:pPr>
    </w:p>
    <w:p w14:paraId="212A5BC2" w14:textId="0E8971DF" w:rsidR="00F77C02" w:rsidRPr="00A553F6" w:rsidRDefault="00F77C02" w:rsidP="007E399F">
      <w:pPr>
        <w:spacing w:line="300" w:lineRule="exact"/>
        <w:jc w:val="left"/>
        <w:rPr>
          <w:rFonts w:ascii="Times New Roman" w:hAnsi="Times New Roman" w:cs="Times New Roman"/>
          <w:sz w:val="21"/>
          <w:szCs w:val="21"/>
        </w:rPr>
      </w:pPr>
      <w:r w:rsidRPr="00A553F6">
        <w:rPr>
          <w:rFonts w:ascii="Times New Roman" w:hAnsi="Times New Roman" w:cs="Times New Roman"/>
          <w:sz w:val="21"/>
          <w:szCs w:val="21"/>
        </w:rPr>
        <w:t>Math is</w:t>
      </w:r>
      <w:r w:rsidR="003D2A4B" w:rsidRPr="00A553F6">
        <w:rPr>
          <w:rFonts w:ascii="Times New Roman" w:hAnsi="Times New Roman" w:cs="Times New Roman"/>
          <w:sz w:val="21"/>
          <w:szCs w:val="21"/>
        </w:rPr>
        <w:t xml:space="preserve"> </w:t>
      </w:r>
      <w:r w:rsidR="009E1AB7" w:rsidRPr="00A553F6">
        <w:rPr>
          <w:rFonts w:ascii="Times New Roman" w:hAnsi="Times New Roman" w:cs="Times New Roman" w:hint="eastAsia"/>
          <w:sz w:val="21"/>
          <w:szCs w:val="21"/>
        </w:rPr>
        <w:t xml:space="preserve">more </w:t>
      </w:r>
      <w:r w:rsidR="009E1AB7" w:rsidRPr="00A553F6">
        <w:rPr>
          <w:rFonts w:ascii="Times New Roman" w:hAnsi="Times New Roman" w:cs="Times New Roman"/>
          <w:sz w:val="21"/>
          <w:szCs w:val="21"/>
        </w:rPr>
        <w:t>about creativity</w:t>
      </w:r>
      <w:r w:rsidR="001B716C">
        <w:rPr>
          <w:rFonts w:ascii="Times New Roman" w:hAnsi="Times New Roman" w:cs="Times New Roman" w:hint="eastAsia"/>
          <w:sz w:val="21"/>
          <w:szCs w:val="21"/>
        </w:rPr>
        <w:t xml:space="preserve"> and faith</w:t>
      </w:r>
      <w:r w:rsidRPr="00A553F6">
        <w:rPr>
          <w:rFonts w:ascii="Times New Roman" w:hAnsi="Times New Roman" w:cs="Times New Roman"/>
          <w:sz w:val="21"/>
          <w:szCs w:val="21"/>
        </w:rPr>
        <w:t xml:space="preserve">. </w:t>
      </w:r>
      <w:r w:rsidR="00452194">
        <w:rPr>
          <w:rFonts w:ascii="Times New Roman" w:hAnsi="Times New Roman" w:cs="Times New Roman" w:hint="eastAsia"/>
          <w:sz w:val="21"/>
          <w:szCs w:val="21"/>
        </w:rPr>
        <w:t xml:space="preserve">When </w:t>
      </w:r>
      <w:r w:rsidR="00452194">
        <w:rPr>
          <w:rFonts w:ascii="Times New Roman" w:hAnsi="Times New Roman" w:cs="Times New Roman"/>
          <w:sz w:val="21"/>
          <w:szCs w:val="21"/>
        </w:rPr>
        <w:t>I</w:t>
      </w:r>
      <w:r w:rsidR="00452194">
        <w:rPr>
          <w:rFonts w:ascii="Times New Roman" w:hAnsi="Times New Roman" w:cs="Times New Roman" w:hint="eastAsia"/>
          <w:sz w:val="21"/>
          <w:szCs w:val="21"/>
        </w:rPr>
        <w:t xml:space="preserve"> prepare for proving a mathematical formula, </w:t>
      </w:r>
      <w:r w:rsidR="00452194">
        <w:rPr>
          <w:rFonts w:ascii="Times New Roman" w:hAnsi="Times New Roman" w:cs="Times New Roman"/>
          <w:sz w:val="21"/>
          <w:szCs w:val="21"/>
        </w:rPr>
        <w:t>I</w:t>
      </w:r>
      <w:r w:rsidR="00452194">
        <w:rPr>
          <w:rFonts w:ascii="Times New Roman" w:hAnsi="Times New Roman" w:cs="Times New Roman" w:hint="eastAsia"/>
          <w:sz w:val="21"/>
          <w:szCs w:val="21"/>
        </w:rPr>
        <w:t xml:space="preserve"> need to </w:t>
      </w:r>
      <w:r w:rsidRPr="00A553F6">
        <w:rPr>
          <w:rFonts w:ascii="Times New Roman" w:hAnsi="Times New Roman" w:cs="Times New Roman"/>
          <w:sz w:val="21"/>
          <w:szCs w:val="21"/>
        </w:rPr>
        <w:t xml:space="preserve">know the logic behind the proofs </w:t>
      </w:r>
      <w:r w:rsidR="00452194">
        <w:rPr>
          <w:rFonts w:ascii="Times New Roman" w:hAnsi="Times New Roman" w:cs="Times New Roman" w:hint="eastAsia"/>
          <w:sz w:val="21"/>
          <w:szCs w:val="21"/>
        </w:rPr>
        <w:t xml:space="preserve">first </w:t>
      </w:r>
      <w:r w:rsidRPr="00A553F6">
        <w:rPr>
          <w:rFonts w:ascii="Times New Roman" w:hAnsi="Times New Roman" w:cs="Times New Roman"/>
          <w:sz w:val="21"/>
          <w:szCs w:val="21"/>
        </w:rPr>
        <w:t xml:space="preserve">and </w:t>
      </w:r>
      <w:r w:rsidR="00452194">
        <w:rPr>
          <w:rFonts w:ascii="Times New Roman" w:hAnsi="Times New Roman" w:cs="Times New Roman" w:hint="eastAsia"/>
          <w:sz w:val="21"/>
          <w:szCs w:val="21"/>
        </w:rPr>
        <w:t>conceive</w:t>
      </w:r>
      <w:r w:rsidR="00452194">
        <w:rPr>
          <w:rFonts w:ascii="Times New Roman" w:hAnsi="Times New Roman" w:cs="Times New Roman"/>
          <w:sz w:val="21"/>
          <w:szCs w:val="21"/>
        </w:rPr>
        <w:t xml:space="preserve"> what mathematical tools I’</w:t>
      </w:r>
      <w:r w:rsidR="00452194">
        <w:rPr>
          <w:rFonts w:ascii="Times New Roman" w:hAnsi="Times New Roman" w:cs="Times New Roman" w:hint="eastAsia"/>
          <w:sz w:val="21"/>
          <w:szCs w:val="21"/>
        </w:rPr>
        <w:t xml:space="preserve">m </w:t>
      </w:r>
      <w:r w:rsidRPr="00A553F6">
        <w:rPr>
          <w:rFonts w:ascii="Times New Roman" w:hAnsi="Times New Roman" w:cs="Times New Roman"/>
          <w:sz w:val="21"/>
          <w:szCs w:val="21"/>
        </w:rPr>
        <w:t>going to use and how</w:t>
      </w:r>
      <w:r w:rsidR="00452194">
        <w:rPr>
          <w:rFonts w:ascii="Times New Roman" w:hAnsi="Times New Roman" w:cs="Times New Roman" w:hint="eastAsia"/>
          <w:sz w:val="21"/>
          <w:szCs w:val="21"/>
        </w:rPr>
        <w:t xml:space="preserve"> I</w:t>
      </w:r>
      <w:r w:rsidR="00452194">
        <w:rPr>
          <w:rFonts w:ascii="Times New Roman" w:hAnsi="Times New Roman" w:cs="Times New Roman"/>
          <w:sz w:val="21"/>
          <w:szCs w:val="21"/>
        </w:rPr>
        <w:t>’</w:t>
      </w:r>
      <w:r w:rsidR="00452194">
        <w:rPr>
          <w:rFonts w:ascii="Times New Roman" w:hAnsi="Times New Roman" w:cs="Times New Roman" w:hint="eastAsia"/>
          <w:sz w:val="21"/>
          <w:szCs w:val="21"/>
        </w:rPr>
        <w:t xml:space="preserve">ll </w:t>
      </w:r>
      <w:r w:rsidRPr="00A553F6">
        <w:rPr>
          <w:rFonts w:ascii="Times New Roman" w:hAnsi="Times New Roman" w:cs="Times New Roman"/>
          <w:sz w:val="21"/>
          <w:szCs w:val="21"/>
        </w:rPr>
        <w:t>use them. In most case</w:t>
      </w:r>
      <w:r w:rsidR="00452194">
        <w:rPr>
          <w:rFonts w:ascii="Times New Roman" w:hAnsi="Times New Roman" w:cs="Times New Roman"/>
          <w:sz w:val="21"/>
          <w:szCs w:val="21"/>
        </w:rPr>
        <w:t>s, it does require an answer</w:t>
      </w:r>
      <w:r w:rsidRPr="00A553F6">
        <w:rPr>
          <w:rFonts w:ascii="Times New Roman" w:hAnsi="Times New Roman" w:cs="Times New Roman"/>
          <w:sz w:val="21"/>
          <w:szCs w:val="21"/>
        </w:rPr>
        <w:t xml:space="preserve"> </w:t>
      </w:r>
      <w:r w:rsidR="00A553F6" w:rsidRPr="00A553F6">
        <w:rPr>
          <w:rFonts w:ascii="Times New Roman" w:hAnsi="Times New Roman" w:cs="Times New Roman" w:hint="eastAsia"/>
          <w:sz w:val="21"/>
          <w:szCs w:val="21"/>
        </w:rPr>
        <w:t xml:space="preserve">or </w:t>
      </w:r>
      <w:r w:rsidR="00452194">
        <w:rPr>
          <w:rFonts w:ascii="Times New Roman" w:hAnsi="Times New Roman" w:cs="Times New Roman"/>
          <w:sz w:val="21"/>
          <w:szCs w:val="21"/>
        </w:rPr>
        <w:t xml:space="preserve">a statement; however, what </w:t>
      </w:r>
      <w:r w:rsidR="00F3411D">
        <w:rPr>
          <w:rFonts w:ascii="Times New Roman" w:hAnsi="Times New Roman" w:cs="Times New Roman" w:hint="eastAsia"/>
          <w:sz w:val="21"/>
          <w:szCs w:val="21"/>
        </w:rPr>
        <w:t>counts</w:t>
      </w:r>
      <w:r w:rsidRPr="00A553F6">
        <w:rPr>
          <w:rFonts w:ascii="Times New Roman" w:hAnsi="Times New Roman" w:cs="Times New Roman"/>
          <w:sz w:val="21"/>
          <w:szCs w:val="21"/>
        </w:rPr>
        <w:t xml:space="preserve"> </w:t>
      </w:r>
      <w:r w:rsidR="006F300D">
        <w:rPr>
          <w:rFonts w:ascii="Times New Roman" w:hAnsi="Times New Roman" w:cs="Times New Roman" w:hint="eastAsia"/>
          <w:sz w:val="21"/>
          <w:szCs w:val="21"/>
        </w:rPr>
        <w:t xml:space="preserve">more </w:t>
      </w:r>
      <w:r w:rsidRPr="00A553F6">
        <w:rPr>
          <w:rFonts w:ascii="Times New Roman" w:hAnsi="Times New Roman" w:cs="Times New Roman"/>
          <w:sz w:val="21"/>
          <w:szCs w:val="21"/>
        </w:rPr>
        <w:t xml:space="preserve">is the logic behind and how </w:t>
      </w:r>
      <w:r w:rsidR="00F3411D">
        <w:rPr>
          <w:rFonts w:ascii="Times New Roman" w:hAnsi="Times New Roman" w:cs="Times New Roman" w:hint="eastAsia"/>
          <w:sz w:val="21"/>
          <w:szCs w:val="21"/>
        </w:rPr>
        <w:t>I</w:t>
      </w:r>
      <w:r w:rsidRPr="00A553F6">
        <w:rPr>
          <w:rFonts w:ascii="Times New Roman" w:hAnsi="Times New Roman" w:cs="Times New Roman"/>
          <w:sz w:val="21"/>
          <w:szCs w:val="21"/>
        </w:rPr>
        <w:t xml:space="preserve"> get it. Only when </w:t>
      </w:r>
      <w:r w:rsidR="006F300D">
        <w:rPr>
          <w:rFonts w:ascii="Times New Roman" w:hAnsi="Times New Roman" w:cs="Times New Roman"/>
          <w:sz w:val="21"/>
          <w:szCs w:val="21"/>
        </w:rPr>
        <w:t>I</w:t>
      </w:r>
      <w:r w:rsidR="006F300D">
        <w:rPr>
          <w:rFonts w:ascii="Times New Roman" w:hAnsi="Times New Roman" w:cs="Times New Roman" w:hint="eastAsia"/>
          <w:sz w:val="21"/>
          <w:szCs w:val="21"/>
        </w:rPr>
        <w:t xml:space="preserve"> </w:t>
      </w:r>
      <w:r w:rsidR="003D2A4B" w:rsidRPr="00A553F6">
        <w:rPr>
          <w:rFonts w:ascii="Times New Roman" w:hAnsi="Times New Roman" w:cs="Times New Roman"/>
          <w:sz w:val="21"/>
          <w:szCs w:val="21"/>
        </w:rPr>
        <w:t>slow</w:t>
      </w:r>
      <w:r w:rsidR="006F300D">
        <w:rPr>
          <w:rFonts w:ascii="Times New Roman" w:hAnsi="Times New Roman" w:cs="Times New Roman"/>
          <w:sz w:val="21"/>
          <w:szCs w:val="21"/>
        </w:rPr>
        <w:t xml:space="preserve"> down, </w:t>
      </w:r>
      <w:r w:rsidR="006F300D">
        <w:rPr>
          <w:rFonts w:ascii="Times New Roman" w:hAnsi="Times New Roman" w:cs="Times New Roman" w:hint="eastAsia"/>
          <w:sz w:val="21"/>
          <w:szCs w:val="21"/>
        </w:rPr>
        <w:t>deliberate</w:t>
      </w:r>
      <w:r w:rsidR="00F3411D">
        <w:rPr>
          <w:rFonts w:ascii="Times New Roman" w:hAnsi="Times New Roman" w:cs="Times New Roman"/>
          <w:sz w:val="21"/>
          <w:szCs w:val="21"/>
        </w:rPr>
        <w:t xml:space="preserve"> every detail in a problem</w:t>
      </w:r>
      <w:r w:rsidRPr="00A553F6">
        <w:rPr>
          <w:rFonts w:ascii="Times New Roman" w:hAnsi="Times New Roman" w:cs="Times New Roman"/>
          <w:sz w:val="21"/>
          <w:szCs w:val="21"/>
        </w:rPr>
        <w:t xml:space="preserve"> can </w:t>
      </w:r>
      <w:r w:rsidR="00FE772A">
        <w:rPr>
          <w:rFonts w:ascii="Times New Roman" w:hAnsi="Times New Roman" w:cs="Times New Roman" w:hint="eastAsia"/>
          <w:sz w:val="21"/>
          <w:szCs w:val="21"/>
        </w:rPr>
        <w:t>I</w:t>
      </w:r>
      <w:r w:rsidRPr="00A553F6">
        <w:rPr>
          <w:rFonts w:ascii="Times New Roman" w:hAnsi="Times New Roman" w:cs="Times New Roman"/>
          <w:sz w:val="21"/>
          <w:szCs w:val="21"/>
        </w:rPr>
        <w:t xml:space="preserve"> fully apprec</w:t>
      </w:r>
      <w:r w:rsidR="008049F6" w:rsidRPr="00A553F6">
        <w:rPr>
          <w:rFonts w:ascii="Times New Roman" w:hAnsi="Times New Roman" w:cs="Times New Roman"/>
          <w:sz w:val="21"/>
          <w:szCs w:val="21"/>
        </w:rPr>
        <w:t>iate the beauty of mathematics.</w:t>
      </w:r>
    </w:p>
    <w:p w14:paraId="104AACF9" w14:textId="77777777" w:rsidR="008049F6" w:rsidRPr="00A553F6" w:rsidRDefault="008049F6" w:rsidP="007E399F">
      <w:pPr>
        <w:spacing w:line="300" w:lineRule="exact"/>
        <w:jc w:val="left"/>
        <w:rPr>
          <w:rFonts w:ascii="Times New Roman" w:hAnsi="Times New Roman" w:cs="Times New Roman"/>
          <w:sz w:val="21"/>
          <w:szCs w:val="21"/>
        </w:rPr>
      </w:pPr>
    </w:p>
    <w:p w14:paraId="0B2FF24D" w14:textId="4C5B7DA4" w:rsidR="008049F6" w:rsidRPr="00A553F6" w:rsidRDefault="008049F6" w:rsidP="007E399F">
      <w:pPr>
        <w:spacing w:line="300" w:lineRule="exact"/>
        <w:jc w:val="left"/>
        <w:rPr>
          <w:rFonts w:ascii="Times New Roman" w:hAnsi="Times New Roman" w:cs="Times New Roman"/>
          <w:sz w:val="21"/>
          <w:szCs w:val="21"/>
        </w:rPr>
      </w:pPr>
      <w:r w:rsidRPr="00A553F6">
        <w:rPr>
          <w:rFonts w:ascii="Times New Roman" w:hAnsi="Times New Roman" w:cs="Times New Roman"/>
          <w:sz w:val="21"/>
          <w:szCs w:val="21"/>
        </w:rPr>
        <w:t>O</w:t>
      </w:r>
      <w:r w:rsidRPr="00A553F6">
        <w:rPr>
          <w:rFonts w:ascii="Times New Roman" w:hAnsi="Times New Roman" w:cs="Times New Roman" w:hint="eastAsia"/>
          <w:sz w:val="21"/>
          <w:szCs w:val="21"/>
        </w:rPr>
        <w:t>ther Math Honors and Awards:</w:t>
      </w:r>
    </w:p>
    <w:p w14:paraId="4296EB62" w14:textId="77777777" w:rsidR="00B3265B" w:rsidRDefault="00B3265B" w:rsidP="00B3265B">
      <w:pPr>
        <w:spacing w:line="280" w:lineRule="exact"/>
        <w:rPr>
          <w:rFonts w:ascii="Times New Roman" w:hAnsi="Times New Roman" w:cs="Times New Roman"/>
          <w:sz w:val="21"/>
          <w:szCs w:val="21"/>
        </w:rPr>
      </w:pPr>
      <w:r>
        <w:rPr>
          <w:rFonts w:ascii="Times New Roman" w:hAnsi="Times New Roman" w:cs="Times New Roman" w:hint="eastAsia"/>
          <w:sz w:val="21"/>
          <w:szCs w:val="21"/>
        </w:rPr>
        <w:t xml:space="preserve">1) </w:t>
      </w:r>
      <w:r w:rsidR="008049F6" w:rsidRPr="00B3265B">
        <w:rPr>
          <w:rFonts w:ascii="Times New Roman" w:hAnsi="Times New Roman" w:cs="Times New Roman"/>
          <w:sz w:val="21"/>
          <w:szCs w:val="21"/>
        </w:rPr>
        <w:t>Meritorious Award, 22nd Annual High School Mathematical Contest in Modeling (HiMCM)</w:t>
      </w:r>
      <w:r w:rsidR="008049F6" w:rsidRPr="00B3265B">
        <w:rPr>
          <w:rFonts w:ascii="Times New Roman" w:hAnsi="Times New Roman" w:cs="Times New Roman" w:hint="eastAsia"/>
          <w:sz w:val="21"/>
          <w:szCs w:val="21"/>
        </w:rPr>
        <w:t>, 02/</w:t>
      </w:r>
      <w:r w:rsidR="008049F6" w:rsidRPr="00B3265B">
        <w:rPr>
          <w:rFonts w:ascii="Times New Roman" w:hAnsi="Times New Roman" w:cs="Times New Roman"/>
          <w:sz w:val="21"/>
          <w:szCs w:val="21"/>
        </w:rPr>
        <w:t>20</w:t>
      </w:r>
      <w:r w:rsidR="008049F6" w:rsidRPr="00B3265B">
        <w:rPr>
          <w:rFonts w:ascii="Times New Roman" w:hAnsi="Times New Roman" w:cs="Times New Roman" w:hint="eastAsia"/>
          <w:sz w:val="21"/>
          <w:szCs w:val="21"/>
        </w:rPr>
        <w:t>20</w:t>
      </w:r>
      <w:r w:rsidR="003D2A4B" w:rsidRPr="00B3265B">
        <w:rPr>
          <w:rFonts w:ascii="Times New Roman" w:hAnsi="Times New Roman" w:cs="Times New Roman" w:hint="eastAsia"/>
          <w:sz w:val="21"/>
          <w:szCs w:val="21"/>
        </w:rPr>
        <w:t>;</w:t>
      </w:r>
    </w:p>
    <w:p w14:paraId="31D9C02B" w14:textId="77777777" w:rsidR="00B3265B" w:rsidRDefault="00B3265B" w:rsidP="00B3265B">
      <w:pPr>
        <w:spacing w:line="280" w:lineRule="exact"/>
        <w:rPr>
          <w:rFonts w:ascii="Times New Roman" w:hAnsi="Times New Roman" w:cs="Times New Roman"/>
          <w:sz w:val="21"/>
          <w:szCs w:val="21"/>
        </w:rPr>
      </w:pPr>
      <w:r>
        <w:rPr>
          <w:rFonts w:ascii="Times New Roman" w:hAnsi="Times New Roman" w:cs="Times New Roman" w:hint="eastAsia"/>
          <w:sz w:val="21"/>
          <w:szCs w:val="21"/>
        </w:rPr>
        <w:t xml:space="preserve">2) </w:t>
      </w:r>
      <w:r w:rsidR="008049F6" w:rsidRPr="00A553F6">
        <w:rPr>
          <w:rFonts w:ascii="Times New Roman" w:hAnsi="Times New Roman" w:cs="Times New Roman"/>
          <w:color w:val="000000"/>
          <w:kern w:val="0"/>
          <w:sz w:val="21"/>
          <w:szCs w:val="21"/>
        </w:rPr>
        <w:t xml:space="preserve">Honor Roll in BC, </w:t>
      </w:r>
      <w:r w:rsidR="006F300D">
        <w:rPr>
          <w:rFonts w:ascii="Times New Roman" w:hAnsi="Times New Roman" w:cs="Times New Roman" w:hint="eastAsia"/>
          <w:color w:val="000000"/>
          <w:kern w:val="0"/>
          <w:sz w:val="21"/>
          <w:szCs w:val="21"/>
        </w:rPr>
        <w:t xml:space="preserve">the </w:t>
      </w:r>
      <w:r w:rsidR="008049F6" w:rsidRPr="00A553F6">
        <w:rPr>
          <w:rFonts w:ascii="Times New Roman" w:hAnsi="Times New Roman" w:cs="Times New Roman"/>
          <w:color w:val="000000"/>
          <w:kern w:val="0"/>
          <w:sz w:val="21"/>
          <w:szCs w:val="21"/>
        </w:rPr>
        <w:t xml:space="preserve">Canadian Open Mathematics Challenge, qualified </w:t>
      </w:r>
      <w:r w:rsidR="008049F6" w:rsidRPr="00A553F6">
        <w:rPr>
          <w:rFonts w:ascii="Times New Roman" w:hAnsi="Times New Roman" w:cs="Times New Roman" w:hint="eastAsia"/>
          <w:color w:val="000000"/>
          <w:kern w:val="0"/>
          <w:sz w:val="21"/>
          <w:szCs w:val="21"/>
        </w:rPr>
        <w:t>for attending</w:t>
      </w:r>
      <w:r w:rsidR="008049F6" w:rsidRPr="00A553F6">
        <w:rPr>
          <w:rFonts w:ascii="Times New Roman" w:hAnsi="Times New Roman" w:cs="Times New Roman"/>
          <w:color w:val="000000"/>
          <w:kern w:val="0"/>
          <w:sz w:val="21"/>
          <w:szCs w:val="21"/>
        </w:rPr>
        <w:t xml:space="preserve"> Canadian Mathematical Olympiad</w:t>
      </w:r>
      <w:r w:rsidR="008049F6" w:rsidRPr="00A553F6">
        <w:rPr>
          <w:rFonts w:ascii="Times New Roman" w:hAnsi="Times New Roman" w:cs="Times New Roman" w:hint="eastAsia"/>
          <w:color w:val="000000"/>
          <w:kern w:val="0"/>
          <w:sz w:val="21"/>
          <w:szCs w:val="21"/>
        </w:rPr>
        <w:t xml:space="preserve"> (CMO</w:t>
      </w:r>
      <w:r w:rsidR="008049F6" w:rsidRPr="00A553F6">
        <w:rPr>
          <w:rFonts w:ascii="Times New Roman" w:hAnsi="Times New Roman" w:cs="Times New Roman"/>
          <w:color w:val="000000"/>
          <w:kern w:val="0"/>
          <w:sz w:val="21"/>
          <w:szCs w:val="21"/>
        </w:rPr>
        <w:t>), 11/2019</w:t>
      </w:r>
      <w:r w:rsidR="003D2A4B" w:rsidRPr="00A553F6">
        <w:rPr>
          <w:rFonts w:ascii="Times New Roman" w:hAnsi="Times New Roman" w:cs="Times New Roman" w:hint="eastAsia"/>
          <w:color w:val="000000"/>
          <w:kern w:val="0"/>
          <w:sz w:val="21"/>
          <w:szCs w:val="21"/>
        </w:rPr>
        <w:t>;</w:t>
      </w:r>
    </w:p>
    <w:p w14:paraId="7D7BAE81" w14:textId="77777777" w:rsidR="00B3265B" w:rsidRDefault="00B3265B" w:rsidP="00B3265B">
      <w:pPr>
        <w:spacing w:line="280" w:lineRule="exact"/>
        <w:rPr>
          <w:rFonts w:ascii="Times New Roman" w:hAnsi="Times New Roman" w:cs="Times New Roman"/>
          <w:sz w:val="21"/>
          <w:szCs w:val="21"/>
        </w:rPr>
      </w:pPr>
      <w:r>
        <w:rPr>
          <w:rFonts w:ascii="Times New Roman" w:hAnsi="Times New Roman" w:cs="Times New Roman" w:hint="eastAsia"/>
          <w:sz w:val="21"/>
          <w:szCs w:val="21"/>
        </w:rPr>
        <w:t xml:space="preserve">3) </w:t>
      </w:r>
      <w:r w:rsidR="008049F6" w:rsidRPr="00B3265B">
        <w:rPr>
          <w:rFonts w:ascii="Times New Roman" w:hAnsi="Times New Roman" w:cs="Times New Roman"/>
          <w:sz w:val="21"/>
          <w:szCs w:val="21"/>
        </w:rPr>
        <w:t>Top 5%, Euclid Contest, The CENTER for EDUCATION in MATHEMATICS and COMPUTING, University of Waterloo, 05/2019</w:t>
      </w:r>
      <w:r w:rsidR="003D2A4B" w:rsidRPr="00B3265B">
        <w:rPr>
          <w:rFonts w:ascii="Times New Roman" w:hAnsi="Times New Roman" w:cs="Times New Roman" w:hint="eastAsia"/>
          <w:sz w:val="21"/>
          <w:szCs w:val="21"/>
        </w:rPr>
        <w:t>;</w:t>
      </w:r>
    </w:p>
    <w:p w14:paraId="100871BB" w14:textId="77777777" w:rsidR="00B3265B" w:rsidRDefault="00B3265B" w:rsidP="00B3265B">
      <w:pPr>
        <w:spacing w:line="280" w:lineRule="exact"/>
        <w:rPr>
          <w:rFonts w:ascii="Times New Roman" w:hAnsi="Times New Roman" w:cs="Times New Roman"/>
          <w:sz w:val="21"/>
          <w:szCs w:val="21"/>
        </w:rPr>
      </w:pPr>
      <w:r>
        <w:rPr>
          <w:rFonts w:ascii="Times New Roman" w:hAnsi="Times New Roman" w:cs="Times New Roman" w:hint="eastAsia"/>
          <w:sz w:val="21"/>
          <w:szCs w:val="21"/>
        </w:rPr>
        <w:t xml:space="preserve">4) </w:t>
      </w:r>
      <w:r w:rsidR="008049F6" w:rsidRPr="00B3265B">
        <w:rPr>
          <w:rFonts w:ascii="Times New Roman" w:hAnsi="Times New Roman" w:cs="Times New Roman"/>
          <w:sz w:val="21"/>
          <w:szCs w:val="21"/>
        </w:rPr>
        <w:t>First Prize (China), Math League, qualified for US Final (at Stanford) and its Math Camp (co-held by the Departments of Mathematics of Princeton University, Columbia University, and Williams College), 2018</w:t>
      </w:r>
      <w:r w:rsidR="003D2A4B" w:rsidRPr="00B3265B">
        <w:rPr>
          <w:rFonts w:ascii="Times New Roman" w:hAnsi="Times New Roman" w:cs="Times New Roman" w:hint="eastAsia"/>
          <w:sz w:val="21"/>
          <w:szCs w:val="21"/>
        </w:rPr>
        <w:t>;</w:t>
      </w:r>
    </w:p>
    <w:p w14:paraId="39C58357" w14:textId="77777777" w:rsidR="00B3265B" w:rsidRDefault="00B3265B" w:rsidP="00B3265B">
      <w:pPr>
        <w:spacing w:line="280" w:lineRule="exact"/>
        <w:rPr>
          <w:rFonts w:ascii="Times New Roman" w:hAnsi="Times New Roman" w:cs="Times New Roman"/>
          <w:sz w:val="21"/>
          <w:szCs w:val="21"/>
        </w:rPr>
      </w:pPr>
      <w:r>
        <w:rPr>
          <w:rFonts w:ascii="Times New Roman" w:hAnsi="Times New Roman" w:cs="Times New Roman" w:hint="eastAsia"/>
          <w:sz w:val="21"/>
          <w:szCs w:val="21"/>
        </w:rPr>
        <w:lastRenderedPageBreak/>
        <w:t xml:space="preserve">5) </w:t>
      </w:r>
      <w:r w:rsidR="008049F6" w:rsidRPr="00B3265B">
        <w:rPr>
          <w:rFonts w:ascii="Times New Roman" w:hAnsi="Times New Roman" w:cs="Times New Roman"/>
          <w:sz w:val="21"/>
          <w:szCs w:val="21"/>
        </w:rPr>
        <w:t>Second Prize, Jiangsu Junior High School Mathematics Competition, 2017</w:t>
      </w:r>
      <w:r w:rsidR="003D2A4B" w:rsidRPr="00B3265B">
        <w:rPr>
          <w:rFonts w:ascii="Times New Roman" w:hAnsi="Times New Roman" w:cs="Times New Roman" w:hint="eastAsia"/>
          <w:sz w:val="21"/>
          <w:szCs w:val="21"/>
        </w:rPr>
        <w:t>;</w:t>
      </w:r>
    </w:p>
    <w:p w14:paraId="62950D66" w14:textId="3641763E" w:rsidR="008049F6" w:rsidRPr="00B3265B" w:rsidRDefault="00B3265B" w:rsidP="00B3265B">
      <w:pPr>
        <w:spacing w:line="280" w:lineRule="exact"/>
        <w:rPr>
          <w:rFonts w:ascii="Times New Roman" w:hAnsi="Times New Roman" w:cs="Times New Roman"/>
          <w:sz w:val="21"/>
          <w:szCs w:val="21"/>
        </w:rPr>
      </w:pPr>
      <w:r>
        <w:rPr>
          <w:rFonts w:ascii="Times New Roman" w:hAnsi="Times New Roman" w:cs="Times New Roman" w:hint="eastAsia"/>
          <w:sz w:val="21"/>
          <w:szCs w:val="21"/>
        </w:rPr>
        <w:t xml:space="preserve">6) </w:t>
      </w:r>
      <w:r w:rsidR="008049F6" w:rsidRPr="00B3265B">
        <w:rPr>
          <w:rFonts w:ascii="Times New Roman" w:hAnsi="Times New Roman" w:cs="Times New Roman"/>
          <w:sz w:val="21"/>
          <w:szCs w:val="21"/>
        </w:rPr>
        <w:t>Second Place (Global Final), The Berkeley Mini Math Tournament (BmMT), 2017</w:t>
      </w:r>
      <w:r w:rsidR="003D2A4B" w:rsidRPr="00B3265B">
        <w:rPr>
          <w:rFonts w:ascii="Times New Roman" w:hAnsi="Times New Roman" w:cs="Times New Roman" w:hint="eastAsia"/>
          <w:sz w:val="21"/>
          <w:szCs w:val="21"/>
        </w:rPr>
        <w:t>.</w:t>
      </w:r>
    </w:p>
    <w:p w14:paraId="478777F8" w14:textId="77777777" w:rsidR="00200485" w:rsidRDefault="00200485" w:rsidP="007E399F">
      <w:pPr>
        <w:spacing w:line="300" w:lineRule="exact"/>
        <w:jc w:val="left"/>
        <w:rPr>
          <w:rFonts w:ascii="Times New Roman" w:hAnsi="Times New Roman" w:cs="Times New Roman"/>
          <w:sz w:val="21"/>
          <w:szCs w:val="21"/>
        </w:rPr>
      </w:pPr>
    </w:p>
    <w:p w14:paraId="0DD05B43" w14:textId="77777777" w:rsidR="007E399F" w:rsidRPr="00F77C02" w:rsidRDefault="007E399F" w:rsidP="007E399F">
      <w:pPr>
        <w:spacing w:line="300" w:lineRule="exact"/>
        <w:jc w:val="left"/>
        <w:rPr>
          <w:rFonts w:ascii="Times New Roman" w:hAnsi="Times New Roman" w:cs="Times New Roman"/>
          <w:sz w:val="21"/>
          <w:szCs w:val="21"/>
        </w:rPr>
      </w:pPr>
    </w:p>
    <w:p w14:paraId="06F538B8" w14:textId="3C0CB27B" w:rsidR="00F77C02" w:rsidRPr="007E399F" w:rsidRDefault="00663C83" w:rsidP="007E399F">
      <w:pPr>
        <w:spacing w:line="300" w:lineRule="exact"/>
        <w:jc w:val="left"/>
        <w:rPr>
          <w:rFonts w:ascii="Times New Roman" w:hAnsi="Times New Roman" w:cs="Times New Roman"/>
          <w:b/>
          <w:sz w:val="21"/>
          <w:szCs w:val="21"/>
          <w:u w:val="single"/>
        </w:rPr>
      </w:pPr>
      <w:r>
        <w:rPr>
          <w:rFonts w:ascii="Times New Roman" w:hAnsi="Times New Roman" w:cs="Times New Roman" w:hint="eastAsia"/>
          <w:b/>
          <w:sz w:val="21"/>
          <w:szCs w:val="21"/>
          <w:u w:val="single"/>
        </w:rPr>
        <w:t xml:space="preserve">5. </w:t>
      </w:r>
      <w:r w:rsidR="00F77C02" w:rsidRPr="007E399F">
        <w:rPr>
          <w:rFonts w:ascii="Times New Roman" w:hAnsi="Times New Roman" w:cs="Times New Roman"/>
          <w:b/>
          <w:sz w:val="21"/>
          <w:szCs w:val="21"/>
          <w:u w:val="single"/>
        </w:rPr>
        <w:t>Books and website</w:t>
      </w:r>
      <w:r w:rsidR="007E399F" w:rsidRPr="007E399F">
        <w:rPr>
          <w:rFonts w:ascii="Times New Roman" w:hAnsi="Times New Roman" w:cs="Times New Roman"/>
          <w:b/>
          <w:sz w:val="21"/>
          <w:szCs w:val="21"/>
          <w:u w:val="single"/>
        </w:rPr>
        <w:t>s</w:t>
      </w:r>
    </w:p>
    <w:p w14:paraId="088DA298" w14:textId="52E4C311" w:rsidR="00F77C02" w:rsidRPr="003C6744" w:rsidRDefault="00F77C02" w:rsidP="007E399F">
      <w:pPr>
        <w:spacing w:line="300" w:lineRule="exact"/>
        <w:jc w:val="left"/>
        <w:rPr>
          <w:rFonts w:ascii="Times New Roman" w:hAnsi="Times New Roman" w:cs="Times New Roman"/>
          <w:b/>
          <w:sz w:val="21"/>
          <w:szCs w:val="21"/>
        </w:rPr>
      </w:pPr>
      <w:r w:rsidRPr="00127EDF">
        <w:rPr>
          <w:rFonts w:ascii="Times New Roman" w:hAnsi="Times New Roman" w:cs="Times New Roman"/>
          <w:b/>
          <w:sz w:val="21"/>
          <w:szCs w:val="21"/>
        </w:rPr>
        <w:t>What have you read recently about mathematics? Which math books are your favorites? What parts of them were most enjoyable or interesting to you? What interesting mathematical websites have you visited in the past year?</w:t>
      </w:r>
      <w:r w:rsidRPr="003C6744">
        <w:rPr>
          <w:rFonts w:ascii="Times New Roman" w:hAnsi="Times New Roman" w:cs="Times New Roman"/>
          <w:b/>
          <w:sz w:val="21"/>
          <w:szCs w:val="21"/>
        </w:rPr>
        <w:t xml:space="preserve"> </w:t>
      </w:r>
      <w:r w:rsidRPr="00006DBE">
        <w:rPr>
          <w:rFonts w:ascii="Times New Roman" w:hAnsi="Times New Roman" w:cs="Times New Roman"/>
          <w:b/>
          <w:sz w:val="21"/>
          <w:szCs w:val="21"/>
          <w:highlight w:val="yellow"/>
        </w:rPr>
        <w:t>What aspects of math have you learned by readi</w:t>
      </w:r>
      <w:r w:rsidR="003C6744" w:rsidRPr="00006DBE">
        <w:rPr>
          <w:rFonts w:ascii="Times New Roman" w:hAnsi="Times New Roman" w:cs="Times New Roman"/>
          <w:b/>
          <w:sz w:val="21"/>
          <w:szCs w:val="21"/>
          <w:highlight w:val="yellow"/>
        </w:rPr>
        <w:t>ng the material on those sites?</w:t>
      </w:r>
    </w:p>
    <w:p w14:paraId="736DFD3D" w14:textId="77777777" w:rsidR="003C6744" w:rsidRDefault="003C6744" w:rsidP="007E399F">
      <w:pPr>
        <w:spacing w:line="300" w:lineRule="exact"/>
        <w:jc w:val="left"/>
        <w:rPr>
          <w:rFonts w:ascii="Times New Roman" w:hAnsi="Times New Roman" w:cs="Times New Roman"/>
          <w:sz w:val="21"/>
          <w:szCs w:val="21"/>
        </w:rPr>
      </w:pPr>
    </w:p>
    <w:p w14:paraId="77A2B179" w14:textId="377F60B3" w:rsidR="000B2572" w:rsidRPr="00490418" w:rsidRDefault="000B2572" w:rsidP="007E399F">
      <w:pPr>
        <w:spacing w:line="300" w:lineRule="exact"/>
        <w:jc w:val="left"/>
        <w:rPr>
          <w:rFonts w:ascii="Times New Roman" w:hAnsi="Times New Roman" w:cs="Times New Roman"/>
          <w:b/>
          <w:sz w:val="21"/>
          <w:szCs w:val="21"/>
        </w:rPr>
      </w:pPr>
      <w:r w:rsidRPr="00490418">
        <w:rPr>
          <w:rFonts w:ascii="Times New Roman" w:hAnsi="Times New Roman" w:cs="Times New Roman" w:hint="eastAsia"/>
          <w:b/>
          <w:sz w:val="21"/>
          <w:szCs w:val="21"/>
        </w:rPr>
        <w:t>Books:</w:t>
      </w:r>
    </w:p>
    <w:p w14:paraId="3CA35A17" w14:textId="345AA780" w:rsidR="00F77C02" w:rsidRDefault="007571BE"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1) </w:t>
      </w:r>
      <w:r w:rsidR="00281037" w:rsidRPr="00490418">
        <w:rPr>
          <w:rFonts w:ascii="Times New Roman" w:hAnsi="Times New Roman" w:cs="Times New Roman"/>
          <w:sz w:val="21"/>
          <w:szCs w:val="21"/>
        </w:rPr>
        <w:t>What Is M</w:t>
      </w:r>
      <w:r w:rsidR="000B2572" w:rsidRPr="00490418">
        <w:rPr>
          <w:rFonts w:ascii="Times New Roman" w:hAnsi="Times New Roman" w:cs="Times New Roman"/>
          <w:sz w:val="21"/>
          <w:szCs w:val="21"/>
        </w:rPr>
        <w:t xml:space="preserve">athematics - </w:t>
      </w:r>
      <w:r w:rsidR="00281037" w:rsidRPr="00490418">
        <w:rPr>
          <w:rFonts w:ascii="Times New Roman" w:hAnsi="Times New Roman" w:cs="Times New Roman"/>
          <w:i/>
          <w:sz w:val="21"/>
          <w:szCs w:val="21"/>
        </w:rPr>
        <w:t>Richard Courant</w:t>
      </w:r>
      <w:r w:rsidR="00006DBE">
        <w:rPr>
          <w:rFonts w:ascii="Times New Roman" w:hAnsi="Times New Roman" w:cs="Times New Roman" w:hint="eastAsia"/>
          <w:i/>
          <w:sz w:val="21"/>
          <w:szCs w:val="21"/>
        </w:rPr>
        <w:t xml:space="preserve"> &amp;</w:t>
      </w:r>
      <w:r w:rsidR="00281037" w:rsidRPr="00490418">
        <w:rPr>
          <w:rFonts w:ascii="Times New Roman" w:hAnsi="Times New Roman" w:cs="Times New Roman"/>
          <w:i/>
          <w:sz w:val="21"/>
          <w:szCs w:val="21"/>
        </w:rPr>
        <w:t xml:space="preserve"> Herbert Robbins</w:t>
      </w:r>
    </w:p>
    <w:p w14:paraId="1CA159B5" w14:textId="4BC25367" w:rsidR="00331C9F" w:rsidRPr="00331C9F" w:rsidRDefault="007571BE" w:rsidP="00331C9F">
      <w:pPr>
        <w:spacing w:line="280" w:lineRule="exact"/>
        <w:rPr>
          <w:rFonts w:ascii="Times New Roman" w:hAnsi="Times New Roman" w:cs="Times New Roman"/>
          <w:i/>
          <w:color w:val="000000" w:themeColor="text1"/>
          <w:sz w:val="21"/>
          <w:szCs w:val="21"/>
        </w:rPr>
      </w:pPr>
      <w:r>
        <w:rPr>
          <w:rFonts w:ascii="Times New Roman" w:hAnsi="Times New Roman" w:cs="Times New Roman" w:hint="eastAsia"/>
          <w:color w:val="000000" w:themeColor="text1"/>
          <w:sz w:val="21"/>
          <w:szCs w:val="21"/>
        </w:rPr>
        <w:t xml:space="preserve">2) </w:t>
      </w:r>
      <w:r w:rsidR="00331C9F" w:rsidRPr="00490418">
        <w:rPr>
          <w:rFonts w:ascii="Times New Roman" w:hAnsi="Times New Roman" w:cs="Times New Roman"/>
          <w:color w:val="000000" w:themeColor="text1"/>
          <w:sz w:val="21"/>
          <w:szCs w:val="21"/>
        </w:rPr>
        <w:t xml:space="preserve">Geometry of Surfaces - </w:t>
      </w:r>
      <w:r w:rsidR="00331C9F" w:rsidRPr="00490418">
        <w:rPr>
          <w:rFonts w:ascii="Times New Roman" w:hAnsi="Times New Roman" w:cs="Times New Roman"/>
          <w:i/>
          <w:color w:val="000000" w:themeColor="text1"/>
          <w:sz w:val="21"/>
          <w:szCs w:val="21"/>
        </w:rPr>
        <w:t>John Stillwell</w:t>
      </w:r>
    </w:p>
    <w:p w14:paraId="6C27704B" w14:textId="31F2C9CF" w:rsidR="00490418" w:rsidRPr="00490418" w:rsidRDefault="007571BE"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3) </w:t>
      </w:r>
      <w:r w:rsidR="00490418" w:rsidRPr="00490418">
        <w:rPr>
          <w:rFonts w:ascii="Times New Roman" w:hAnsi="Times New Roman" w:cs="Times New Roman"/>
          <w:sz w:val="21"/>
          <w:szCs w:val="21"/>
        </w:rPr>
        <w:t>Stud</w:t>
      </w:r>
      <w:r w:rsidR="00F45916">
        <w:rPr>
          <w:rFonts w:ascii="Times New Roman" w:hAnsi="Times New Roman" w:cs="Times New Roman"/>
          <w:sz w:val="21"/>
          <w:szCs w:val="21"/>
        </w:rPr>
        <w:t>ies</w:t>
      </w:r>
      <w:r w:rsidR="00490418" w:rsidRPr="00490418">
        <w:rPr>
          <w:rFonts w:ascii="Times New Roman" w:hAnsi="Times New Roman" w:cs="Times New Roman"/>
          <w:sz w:val="21"/>
          <w:szCs w:val="21"/>
        </w:rPr>
        <w:t xml:space="preserve"> on Paradoxes </w:t>
      </w:r>
      <w:r w:rsidR="005408BA">
        <w:rPr>
          <w:rFonts w:ascii="Times New Roman" w:hAnsi="Times New Roman" w:cs="Times New Roman" w:hint="eastAsia"/>
          <w:sz w:val="21"/>
          <w:szCs w:val="21"/>
        </w:rPr>
        <w:t>-</w:t>
      </w:r>
      <w:r w:rsidR="00F45916">
        <w:rPr>
          <w:rFonts w:ascii="Times New Roman" w:hAnsi="Times New Roman" w:cs="Times New Roman"/>
          <w:i/>
          <w:sz w:val="21"/>
          <w:szCs w:val="21"/>
        </w:rPr>
        <w:t xml:space="preserve"> Bo Chen</w:t>
      </w:r>
    </w:p>
    <w:p w14:paraId="7EE026D7" w14:textId="4A34EA68" w:rsidR="00490418" w:rsidRPr="00490418" w:rsidRDefault="007571BE"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4) </w:t>
      </w:r>
      <w:r w:rsidR="00F77C02" w:rsidRPr="00490418">
        <w:rPr>
          <w:rFonts w:ascii="Times New Roman" w:hAnsi="Times New Roman" w:cs="Times New Roman"/>
          <w:sz w:val="21"/>
          <w:szCs w:val="21"/>
        </w:rPr>
        <w:t>The Knot Book</w:t>
      </w:r>
      <w:r w:rsidR="00490418" w:rsidRPr="00490418">
        <w:rPr>
          <w:rFonts w:ascii="Times New Roman" w:hAnsi="Times New Roman" w:cs="Times New Roman" w:hint="eastAsia"/>
          <w:sz w:val="21"/>
          <w:szCs w:val="21"/>
        </w:rPr>
        <w:t xml:space="preserve">- </w:t>
      </w:r>
      <w:r w:rsidR="00490418" w:rsidRPr="00CF0136">
        <w:rPr>
          <w:rFonts w:ascii="Times New Roman" w:hAnsi="Times New Roman" w:cs="Times New Roman"/>
          <w:i/>
          <w:sz w:val="21"/>
          <w:szCs w:val="21"/>
        </w:rPr>
        <w:t>Colin Adams</w:t>
      </w:r>
    </w:p>
    <w:p w14:paraId="2E6D919B" w14:textId="26EFC2F8" w:rsidR="00331C9F" w:rsidRDefault="007571BE" w:rsidP="00331C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5) </w:t>
      </w:r>
      <w:r w:rsidR="00331C9F" w:rsidRPr="00490418">
        <w:rPr>
          <w:rFonts w:ascii="Times New Roman" w:hAnsi="Times New Roman" w:cs="Times New Roman"/>
          <w:sz w:val="21"/>
          <w:szCs w:val="21"/>
        </w:rPr>
        <w:t>Mathematics and Philosophy</w:t>
      </w:r>
      <w:r w:rsidR="00331C9F" w:rsidRPr="00490418">
        <w:rPr>
          <w:rFonts w:ascii="Times New Roman" w:hAnsi="Times New Roman" w:cs="Times New Roman" w:hint="eastAsia"/>
          <w:sz w:val="21"/>
          <w:szCs w:val="21"/>
        </w:rPr>
        <w:t xml:space="preserve"> </w:t>
      </w:r>
      <w:r w:rsidR="005408BA">
        <w:rPr>
          <w:rFonts w:ascii="Times New Roman" w:hAnsi="Times New Roman" w:cs="Times New Roman" w:hint="eastAsia"/>
          <w:sz w:val="21"/>
          <w:szCs w:val="21"/>
        </w:rPr>
        <w:t>-</w:t>
      </w:r>
      <w:r w:rsidR="00F45916">
        <w:rPr>
          <w:rFonts w:ascii="Times New Roman" w:hAnsi="Times New Roman" w:cs="Times New Roman"/>
          <w:i/>
          <w:sz w:val="21"/>
          <w:szCs w:val="21"/>
        </w:rPr>
        <w:t xml:space="preserve"> Jingzhong Zhang</w:t>
      </w:r>
      <w:r w:rsidR="00331C9F">
        <w:rPr>
          <w:rFonts w:ascii="Times New Roman" w:hAnsi="Times New Roman" w:cs="Times New Roman" w:hint="eastAsia"/>
          <w:sz w:val="21"/>
          <w:szCs w:val="21"/>
        </w:rPr>
        <w:t xml:space="preserve"> (</w:t>
      </w:r>
      <w:r w:rsidR="00127EDF">
        <w:rPr>
          <w:rFonts w:ascii="Times New Roman" w:hAnsi="Times New Roman" w:cs="Times New Roman" w:hint="eastAsia"/>
          <w:sz w:val="21"/>
          <w:szCs w:val="21"/>
        </w:rPr>
        <w:t xml:space="preserve">The book </w:t>
      </w:r>
      <w:r w:rsidR="00127EDF" w:rsidRPr="00F77C02">
        <w:rPr>
          <w:rFonts w:ascii="Times New Roman" w:hAnsi="Times New Roman" w:cs="Times New Roman"/>
          <w:sz w:val="21"/>
          <w:szCs w:val="21"/>
        </w:rPr>
        <w:t>enumerates how mathematical tools are used to solve questions of philosophical significance, and discusses different philosophical perspectives of math</w:t>
      </w:r>
      <w:r w:rsidR="00127EDF">
        <w:rPr>
          <w:rFonts w:ascii="Times New Roman" w:hAnsi="Times New Roman" w:cs="Times New Roman" w:hint="eastAsia"/>
          <w:sz w:val="21"/>
          <w:szCs w:val="21"/>
        </w:rPr>
        <w:t>ematics</w:t>
      </w:r>
      <w:r w:rsidR="00127EDF" w:rsidRPr="00F77C02">
        <w:rPr>
          <w:rFonts w:ascii="Times New Roman" w:hAnsi="Times New Roman" w:cs="Times New Roman"/>
          <w:sz w:val="21"/>
          <w:szCs w:val="21"/>
        </w:rPr>
        <w:t>. Nume</w:t>
      </w:r>
      <w:r w:rsidR="00127EDF">
        <w:rPr>
          <w:rFonts w:ascii="Times New Roman" w:hAnsi="Times New Roman" w:cs="Times New Roman"/>
          <w:sz w:val="21"/>
          <w:szCs w:val="21"/>
        </w:rPr>
        <w:t>rous examples in the book inspire</w:t>
      </w:r>
      <w:r w:rsidR="00127EDF" w:rsidRPr="00F77C02">
        <w:rPr>
          <w:rFonts w:ascii="Times New Roman" w:hAnsi="Times New Roman" w:cs="Times New Roman"/>
          <w:sz w:val="21"/>
          <w:szCs w:val="21"/>
        </w:rPr>
        <w:t xml:space="preserve"> me to percei</w:t>
      </w:r>
      <w:r w:rsidR="00127EDF">
        <w:rPr>
          <w:rFonts w:ascii="Times New Roman" w:hAnsi="Times New Roman" w:cs="Times New Roman"/>
          <w:sz w:val="21"/>
          <w:szCs w:val="21"/>
        </w:rPr>
        <w:t>ve math from a brand new angle -</w:t>
      </w:r>
      <w:r w:rsidR="00127EDF" w:rsidRPr="00F77C02">
        <w:rPr>
          <w:rFonts w:ascii="Times New Roman" w:hAnsi="Times New Roman" w:cs="Times New Roman"/>
          <w:sz w:val="21"/>
          <w:szCs w:val="21"/>
        </w:rPr>
        <w:t xml:space="preserve"> what it is,</w:t>
      </w:r>
      <w:r w:rsidR="00127EDF">
        <w:rPr>
          <w:rFonts w:ascii="Times New Roman" w:hAnsi="Times New Roman" w:cs="Times New Roman"/>
          <w:sz w:val="21"/>
          <w:szCs w:val="21"/>
        </w:rPr>
        <w:t xml:space="preserve"> how it was born and developed.)</w:t>
      </w:r>
    </w:p>
    <w:p w14:paraId="34FEE5C5" w14:textId="5ED57157" w:rsidR="00331C9F" w:rsidRPr="00331C9F" w:rsidRDefault="007571BE" w:rsidP="00331C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6) </w:t>
      </w:r>
      <w:r w:rsidR="00331C9F" w:rsidRPr="00490418">
        <w:rPr>
          <w:rFonts w:ascii="Times New Roman" w:hAnsi="Times New Roman" w:cs="Times New Roman"/>
          <w:sz w:val="21"/>
          <w:szCs w:val="21"/>
        </w:rPr>
        <w:t>Mathematics + Art</w:t>
      </w:r>
      <w:r w:rsidR="00F45916">
        <w:rPr>
          <w:rFonts w:ascii="Times New Roman" w:hAnsi="Times New Roman" w:cs="Times New Roman"/>
          <w:sz w:val="21"/>
          <w:szCs w:val="21"/>
        </w:rPr>
        <w:t>: A Cultural History</w:t>
      </w:r>
      <w:r w:rsidR="00331C9F" w:rsidRPr="00490418">
        <w:rPr>
          <w:rFonts w:ascii="Times New Roman" w:hAnsi="Times New Roman" w:cs="Times New Roman" w:hint="eastAsia"/>
          <w:sz w:val="21"/>
          <w:szCs w:val="21"/>
        </w:rPr>
        <w:t xml:space="preserve"> </w:t>
      </w:r>
      <w:r w:rsidR="005408BA">
        <w:rPr>
          <w:rFonts w:ascii="Times New Roman" w:hAnsi="Times New Roman" w:cs="Times New Roman" w:hint="eastAsia"/>
          <w:sz w:val="21"/>
          <w:szCs w:val="21"/>
        </w:rPr>
        <w:t>-</w:t>
      </w:r>
      <w:r w:rsidR="00331C9F" w:rsidRPr="00490418">
        <w:rPr>
          <w:rFonts w:ascii="Times New Roman" w:hAnsi="Times New Roman" w:cs="Times New Roman" w:hint="eastAsia"/>
          <w:sz w:val="21"/>
          <w:szCs w:val="21"/>
        </w:rPr>
        <w:t xml:space="preserve"> </w:t>
      </w:r>
      <w:r w:rsidR="00F45916">
        <w:rPr>
          <w:rFonts w:ascii="Times New Roman" w:hAnsi="Times New Roman" w:cs="Times New Roman"/>
          <w:i/>
          <w:sz w:val="21"/>
          <w:szCs w:val="21"/>
        </w:rPr>
        <w:t>Lynn Gamwell</w:t>
      </w:r>
    </w:p>
    <w:p w14:paraId="3E5A9FD3" w14:textId="295511DB" w:rsidR="00490418" w:rsidRDefault="007571BE" w:rsidP="00490418">
      <w:pPr>
        <w:spacing w:line="280" w:lineRule="exact"/>
        <w:jc w:val="left"/>
        <w:rPr>
          <w:rFonts w:ascii="Times New Roman" w:eastAsia="Times New Roman" w:hAnsi="Times New Roman" w:cs="Times New Roman"/>
          <w:sz w:val="21"/>
          <w:szCs w:val="21"/>
        </w:rPr>
      </w:pPr>
      <w:r>
        <w:rPr>
          <w:rFonts w:ascii="Times New Roman" w:eastAsia="Times New Roman" w:hAnsi="Times New Roman" w:cs="Times New Roman" w:hint="eastAsia"/>
          <w:iCs/>
          <w:sz w:val="21"/>
          <w:szCs w:val="21"/>
          <w:shd w:val="clear" w:color="auto" w:fill="FFFFFF"/>
        </w:rPr>
        <w:t xml:space="preserve">7) </w:t>
      </w:r>
      <w:r w:rsidR="00490418" w:rsidRPr="00490418">
        <w:rPr>
          <w:rFonts w:ascii="Times New Roman" w:eastAsia="Times New Roman" w:hAnsi="Times New Roman" w:cs="Times New Roman"/>
          <w:iCs/>
          <w:sz w:val="21"/>
          <w:szCs w:val="21"/>
          <w:shd w:val="clear" w:color="auto" w:fill="FFFFFF"/>
        </w:rPr>
        <w:t>Gödel, Escher, Bach: An Eternal Golden Braid</w:t>
      </w:r>
      <w:r w:rsidR="00490418">
        <w:rPr>
          <w:rFonts w:ascii="Times New Roman" w:eastAsia="Times New Roman" w:hAnsi="Times New Roman" w:cs="Times New Roman"/>
          <w:sz w:val="21"/>
          <w:szCs w:val="21"/>
          <w:shd w:val="clear" w:color="auto" w:fill="FFFFFF"/>
        </w:rPr>
        <w:t xml:space="preserve"> - </w:t>
      </w:r>
      <w:r w:rsidR="00490418" w:rsidRPr="00490418">
        <w:rPr>
          <w:rFonts w:ascii="Times New Roman" w:eastAsia="Times New Roman" w:hAnsi="Times New Roman" w:cs="Times New Roman"/>
          <w:i/>
          <w:sz w:val="21"/>
          <w:szCs w:val="21"/>
          <w:shd w:val="clear" w:color="auto" w:fill="FFFFFF"/>
        </w:rPr>
        <w:t>Douglas Hofstadter</w:t>
      </w:r>
      <w:r w:rsidR="00490418">
        <w:rPr>
          <w:rFonts w:ascii="Times New Roman" w:eastAsia="Times New Roman" w:hAnsi="Times New Roman" w:cs="Times New Roman" w:hint="eastAsia"/>
          <w:sz w:val="21"/>
          <w:szCs w:val="21"/>
          <w:shd w:val="clear" w:color="auto" w:fill="FFFFFF"/>
        </w:rPr>
        <w:t xml:space="preserve"> (</w:t>
      </w:r>
      <w:r w:rsidR="00490418" w:rsidRPr="00490418">
        <w:rPr>
          <w:rFonts w:ascii="Times New Roman" w:eastAsia="Times New Roman" w:hAnsi="Times New Roman" w:cs="Times New Roman"/>
          <w:sz w:val="21"/>
          <w:szCs w:val="21"/>
        </w:rPr>
        <w:t xml:space="preserve">Gödel’s incompleteness theorems, Escher’s paradoxical painting style, and Bach’s fugue musical compositions inspire me to think beyond dualism rather than endlessly examine the complete opposition between truth and paradox, formalism and informalism, </w:t>
      </w:r>
      <w:r w:rsidR="00490418" w:rsidRPr="00490418">
        <w:rPr>
          <w:rFonts w:ascii="Times New Roman" w:eastAsia="Times New Roman" w:hAnsi="Times New Roman" w:cs="Times New Roman" w:hint="eastAsia"/>
          <w:sz w:val="21"/>
          <w:szCs w:val="21"/>
        </w:rPr>
        <w:t xml:space="preserve">the </w:t>
      </w:r>
      <w:r w:rsidR="00490418" w:rsidRPr="00490418">
        <w:rPr>
          <w:rFonts w:ascii="Times New Roman" w:eastAsia="Times New Roman" w:hAnsi="Times New Roman" w:cs="Times New Roman"/>
          <w:sz w:val="21"/>
          <w:szCs w:val="21"/>
        </w:rPr>
        <w:t>human brain and artificial intelligence.</w:t>
      </w:r>
      <w:r w:rsidR="00490418">
        <w:rPr>
          <w:rFonts w:ascii="Times New Roman" w:eastAsia="Times New Roman" w:hAnsi="Times New Roman" w:cs="Times New Roman" w:hint="eastAsia"/>
          <w:sz w:val="21"/>
          <w:szCs w:val="21"/>
        </w:rPr>
        <w:t>)</w:t>
      </w:r>
    </w:p>
    <w:p w14:paraId="27381D12" w14:textId="77777777" w:rsidR="000B2572" w:rsidRPr="00F77C02" w:rsidRDefault="000B2572" w:rsidP="007E399F">
      <w:pPr>
        <w:spacing w:line="300" w:lineRule="exact"/>
        <w:jc w:val="left"/>
        <w:rPr>
          <w:rFonts w:ascii="Times New Roman" w:hAnsi="Times New Roman" w:cs="Times New Roman"/>
          <w:sz w:val="21"/>
          <w:szCs w:val="21"/>
        </w:rPr>
      </w:pPr>
    </w:p>
    <w:p w14:paraId="6551CC0C" w14:textId="3D6A0247" w:rsidR="000B2572" w:rsidRPr="00490418" w:rsidRDefault="000B2572" w:rsidP="007E399F">
      <w:pPr>
        <w:spacing w:line="300" w:lineRule="exact"/>
        <w:jc w:val="left"/>
        <w:rPr>
          <w:rFonts w:ascii="Times New Roman" w:hAnsi="Times New Roman" w:cs="Times New Roman"/>
          <w:b/>
          <w:sz w:val="21"/>
          <w:szCs w:val="21"/>
        </w:rPr>
      </w:pPr>
      <w:r w:rsidRPr="00490418">
        <w:rPr>
          <w:rFonts w:ascii="Times New Roman" w:hAnsi="Times New Roman" w:cs="Times New Roman"/>
          <w:b/>
          <w:sz w:val="21"/>
          <w:szCs w:val="21"/>
        </w:rPr>
        <w:t>W</w:t>
      </w:r>
      <w:r w:rsidR="00F77C02" w:rsidRPr="00490418">
        <w:rPr>
          <w:rFonts w:ascii="Times New Roman" w:hAnsi="Times New Roman" w:cs="Times New Roman"/>
          <w:b/>
          <w:sz w:val="21"/>
          <w:szCs w:val="21"/>
        </w:rPr>
        <w:t>ebsites:</w:t>
      </w:r>
    </w:p>
    <w:p w14:paraId="0FDF0728" w14:textId="26E6384F" w:rsidR="00CE1572" w:rsidRDefault="007571BE" w:rsidP="00CE1572">
      <w:pPr>
        <w:spacing w:line="28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 xml:space="preserve">1) </w:t>
      </w:r>
      <w:r w:rsidR="000B2572" w:rsidRPr="00127EDF">
        <w:rPr>
          <w:rFonts w:ascii="Times New Roman" w:hAnsi="Times New Roman" w:cs="Times New Roman" w:hint="eastAsia"/>
          <w:color w:val="000000" w:themeColor="text1"/>
          <w:sz w:val="21"/>
          <w:szCs w:val="21"/>
        </w:rPr>
        <w:t>Wolfram MathWorld</w:t>
      </w:r>
      <w:r w:rsidR="00127EDF">
        <w:rPr>
          <w:rFonts w:ascii="Times New Roman" w:hAnsi="Times New Roman" w:cs="Times New Roman" w:hint="eastAsia"/>
          <w:color w:val="000000" w:themeColor="text1"/>
          <w:sz w:val="21"/>
          <w:szCs w:val="21"/>
        </w:rPr>
        <w:t xml:space="preserve"> (</w:t>
      </w:r>
      <w:r w:rsidR="000B2572" w:rsidRPr="000B2572">
        <w:rPr>
          <w:rFonts w:ascii="Times New Roman" w:hAnsi="Times New Roman" w:cs="Times New Roman" w:hint="eastAsia"/>
          <w:color w:val="000000" w:themeColor="text1"/>
          <w:sz w:val="21"/>
          <w:szCs w:val="21"/>
        </w:rPr>
        <w:t>Fabulous math encyclopedia where I</w:t>
      </w:r>
      <w:r w:rsidR="000B2572" w:rsidRPr="000B2572">
        <w:rPr>
          <w:rFonts w:ascii="Times New Roman" w:hAnsi="Times New Roman" w:cs="Times New Roman"/>
          <w:color w:val="000000" w:themeColor="text1"/>
          <w:sz w:val="21"/>
          <w:szCs w:val="21"/>
        </w:rPr>
        <w:t>’</w:t>
      </w:r>
      <w:r w:rsidR="007E7040">
        <w:rPr>
          <w:rFonts w:ascii="Times New Roman" w:hAnsi="Times New Roman" w:cs="Times New Roman" w:hint="eastAsia"/>
          <w:color w:val="000000" w:themeColor="text1"/>
          <w:sz w:val="21"/>
          <w:szCs w:val="21"/>
        </w:rPr>
        <w:t>ve learned</w:t>
      </w:r>
      <w:r w:rsidR="000B2572" w:rsidRPr="000B2572">
        <w:rPr>
          <w:rFonts w:ascii="Times New Roman" w:hAnsi="Times New Roman" w:cs="Times New Roman" w:hint="eastAsia"/>
          <w:color w:val="000000" w:themeColor="text1"/>
          <w:sz w:val="21"/>
          <w:szCs w:val="21"/>
        </w:rPr>
        <w:t xml:space="preserve"> mathematical equations and theories </w:t>
      </w:r>
      <w:r w:rsidR="00FE1761">
        <w:rPr>
          <w:rFonts w:ascii="Times New Roman" w:hAnsi="Times New Roman" w:cs="Times New Roman"/>
          <w:color w:val="000000" w:themeColor="text1"/>
          <w:sz w:val="21"/>
          <w:szCs w:val="21"/>
        </w:rPr>
        <w:t>I encounter</w:t>
      </w:r>
      <w:r w:rsidR="00FE1761" w:rsidRPr="000B2572">
        <w:rPr>
          <w:rFonts w:ascii="Times New Roman" w:hAnsi="Times New Roman" w:cs="Times New Roman" w:hint="eastAsia"/>
          <w:color w:val="000000" w:themeColor="text1"/>
          <w:sz w:val="21"/>
          <w:szCs w:val="21"/>
        </w:rPr>
        <w:t xml:space="preserve"> </w:t>
      </w:r>
      <w:r w:rsidR="000B2572" w:rsidRPr="000B2572">
        <w:rPr>
          <w:rFonts w:ascii="Times New Roman" w:hAnsi="Times New Roman" w:cs="Times New Roman" w:hint="eastAsia"/>
          <w:color w:val="000000" w:themeColor="text1"/>
          <w:sz w:val="21"/>
          <w:szCs w:val="21"/>
        </w:rPr>
        <w:t xml:space="preserve">and have access to </w:t>
      </w:r>
      <w:r w:rsidR="007E7040">
        <w:rPr>
          <w:rFonts w:ascii="Times New Roman" w:hAnsi="Times New Roman" w:cs="Times New Roman" w:hint="eastAsia"/>
          <w:color w:val="000000" w:themeColor="text1"/>
          <w:sz w:val="21"/>
          <w:szCs w:val="21"/>
        </w:rPr>
        <w:t xml:space="preserve">an </w:t>
      </w:r>
      <w:r w:rsidR="000B2572" w:rsidRPr="000B2572">
        <w:rPr>
          <w:rFonts w:ascii="Times New Roman" w:hAnsi="Times New Roman" w:cs="Times New Roman" w:hint="eastAsia"/>
          <w:color w:val="000000" w:themeColor="text1"/>
          <w:sz w:val="21"/>
          <w:szCs w:val="21"/>
        </w:rPr>
        <w:t>abundant resource for research.</w:t>
      </w:r>
      <w:r w:rsidR="00127EDF">
        <w:rPr>
          <w:rFonts w:ascii="Times New Roman" w:hAnsi="Times New Roman" w:cs="Times New Roman" w:hint="eastAsia"/>
          <w:color w:val="000000" w:themeColor="text1"/>
          <w:sz w:val="21"/>
          <w:szCs w:val="21"/>
        </w:rPr>
        <w:t>)</w:t>
      </w:r>
    </w:p>
    <w:p w14:paraId="307FC64C" w14:textId="4C83FD2B" w:rsidR="007571BE" w:rsidRPr="00CE1572" w:rsidRDefault="00CE1572" w:rsidP="00CE1572">
      <w:pPr>
        <w:spacing w:line="28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 Brilliant (</w:t>
      </w:r>
      <w:r w:rsidR="007E7040">
        <w:rPr>
          <w:rFonts w:ascii="Times New Roman" w:hAnsi="Times New Roman" w:cs="Times New Roman" w:hint="eastAsia"/>
          <w:color w:val="000000" w:themeColor="text1"/>
          <w:sz w:val="21"/>
          <w:szCs w:val="21"/>
        </w:rPr>
        <w:t xml:space="preserve">The online community </w:t>
      </w:r>
      <w:r w:rsidR="007E7040">
        <w:rPr>
          <w:rFonts w:ascii="Times New Roman" w:hAnsi="Times New Roman" w:cs="Times New Roman"/>
          <w:color w:val="000000" w:themeColor="text1"/>
          <w:sz w:val="21"/>
          <w:szCs w:val="21"/>
        </w:rPr>
        <w:t>empowers</w:t>
      </w:r>
      <w:r w:rsidR="007E7040">
        <w:rPr>
          <w:rFonts w:ascii="Times New Roman" w:hAnsi="Times New Roman" w:cs="Times New Roman" w:hint="eastAsia"/>
          <w:color w:val="000000" w:themeColor="text1"/>
          <w:sz w:val="21"/>
          <w:szCs w:val="21"/>
        </w:rPr>
        <w:t xml:space="preserve"> me to </w:t>
      </w:r>
      <w:r w:rsidR="007E7040">
        <w:rPr>
          <w:rFonts w:ascii="Times New Roman" w:hAnsi="Times New Roman" w:cs="Times New Roman"/>
          <w:sz w:val="21"/>
          <w:szCs w:val="21"/>
        </w:rPr>
        <w:t>b</w:t>
      </w:r>
      <w:r w:rsidRPr="00CE1572">
        <w:rPr>
          <w:rFonts w:ascii="Times New Roman" w:hAnsi="Times New Roman" w:cs="Times New Roman"/>
          <w:sz w:val="21"/>
          <w:szCs w:val="21"/>
        </w:rPr>
        <w:t>uild quantitative skills in math, science, and computer science with fun and challenging interactive explorations.</w:t>
      </w:r>
      <w:r>
        <w:rPr>
          <w:rFonts w:ascii="Times New Roman" w:hAnsi="Times New Roman" w:cs="Times New Roman" w:hint="eastAsia"/>
          <w:color w:val="000000" w:themeColor="text1"/>
          <w:sz w:val="21"/>
          <w:szCs w:val="21"/>
        </w:rPr>
        <w:t>)</w:t>
      </w:r>
    </w:p>
    <w:p w14:paraId="003496A2" w14:textId="60F31693" w:rsidR="000B2572" w:rsidRPr="007571BE" w:rsidRDefault="00190A9A" w:rsidP="007E399F">
      <w:pPr>
        <w:spacing w:line="300" w:lineRule="exact"/>
        <w:jc w:val="left"/>
        <w:rPr>
          <w:rFonts w:ascii="Times New Roman" w:hAnsi="Times New Roman" w:cs="Times New Roman"/>
          <w:sz w:val="21"/>
          <w:szCs w:val="21"/>
          <w:highlight w:val="yellow"/>
        </w:rPr>
      </w:pPr>
      <w:r>
        <w:rPr>
          <w:rFonts w:ascii="Times New Roman" w:hAnsi="Times New Roman" w:cs="Times New Roman" w:hint="eastAsia"/>
          <w:sz w:val="21"/>
          <w:szCs w:val="21"/>
        </w:rPr>
        <w:t>3</w:t>
      </w:r>
      <w:r w:rsidR="00CE1572">
        <w:rPr>
          <w:rFonts w:ascii="Times New Roman" w:hAnsi="Times New Roman" w:cs="Times New Roman" w:hint="eastAsia"/>
          <w:sz w:val="21"/>
          <w:szCs w:val="21"/>
        </w:rPr>
        <w:t xml:space="preserve">) </w:t>
      </w:r>
      <w:r w:rsidR="00127EDF">
        <w:rPr>
          <w:rFonts w:ascii="Times New Roman" w:hAnsi="Times New Roman" w:cs="Times New Roman"/>
          <w:sz w:val="21"/>
          <w:szCs w:val="21"/>
        </w:rPr>
        <w:t xml:space="preserve">MIT OpenCourseWare </w:t>
      </w:r>
      <w:r w:rsidR="00127EDF" w:rsidRPr="007571BE">
        <w:rPr>
          <w:rFonts w:ascii="Times New Roman" w:hAnsi="Times New Roman" w:cs="Times New Roman"/>
          <w:sz w:val="21"/>
          <w:szCs w:val="21"/>
        </w:rPr>
        <w:t>(</w:t>
      </w:r>
      <w:r w:rsidR="007571BE" w:rsidRPr="007571BE">
        <w:rPr>
          <w:rFonts w:ascii="Times New Roman" w:hAnsi="Times New Roman" w:cs="Times New Roman" w:hint="eastAsia"/>
          <w:sz w:val="21"/>
          <w:szCs w:val="21"/>
        </w:rPr>
        <w:t>A</w:t>
      </w:r>
      <w:r w:rsidR="007E7040">
        <w:rPr>
          <w:rFonts w:ascii="Times New Roman" w:hAnsi="Times New Roman" w:cs="Times New Roman" w:hint="eastAsia"/>
          <w:sz w:val="21"/>
          <w:szCs w:val="21"/>
        </w:rPr>
        <w:t>n</w:t>
      </w:r>
      <w:r w:rsidR="007571BE" w:rsidRPr="007571BE">
        <w:rPr>
          <w:rFonts w:ascii="Times New Roman" w:hAnsi="Times New Roman" w:cs="Times New Roman" w:hint="eastAsia"/>
          <w:sz w:val="21"/>
          <w:szCs w:val="21"/>
        </w:rPr>
        <w:t xml:space="preserve"> inspiring</w:t>
      </w:r>
      <w:r w:rsidR="00F77C02" w:rsidRPr="007571BE">
        <w:rPr>
          <w:rFonts w:ascii="Times New Roman" w:hAnsi="Times New Roman" w:cs="Times New Roman"/>
          <w:sz w:val="21"/>
          <w:szCs w:val="21"/>
        </w:rPr>
        <w:t xml:space="preserve"> source for </w:t>
      </w:r>
      <w:r w:rsidR="007571BE" w:rsidRPr="007571BE">
        <w:rPr>
          <w:rFonts w:ascii="Times New Roman" w:hAnsi="Times New Roman" w:cs="Times New Roman" w:hint="eastAsia"/>
          <w:sz w:val="21"/>
          <w:szCs w:val="21"/>
        </w:rPr>
        <w:t xml:space="preserve">me to explore </w:t>
      </w:r>
      <w:r w:rsidRPr="007571BE">
        <w:rPr>
          <w:rFonts w:ascii="Times New Roman" w:hAnsi="Times New Roman" w:cs="Times New Roman" w:hint="eastAsia"/>
          <w:sz w:val="21"/>
          <w:szCs w:val="21"/>
        </w:rPr>
        <w:t>mathematics</w:t>
      </w:r>
      <w:r w:rsidRPr="007571BE" w:rsidDel="00190A9A">
        <w:rPr>
          <w:rFonts w:ascii="Times New Roman" w:hAnsi="Times New Roman" w:cs="Times New Roman" w:hint="eastAsia"/>
          <w:sz w:val="21"/>
          <w:szCs w:val="21"/>
        </w:rPr>
        <w:t xml:space="preserve"> </w:t>
      </w:r>
      <w:r>
        <w:rPr>
          <w:rFonts w:ascii="Times New Roman" w:hAnsi="Times New Roman" w:cs="Times New Roman" w:hint="eastAsia"/>
          <w:sz w:val="21"/>
          <w:szCs w:val="21"/>
        </w:rPr>
        <w:t>at</w:t>
      </w:r>
      <w:r w:rsidR="007571BE" w:rsidRPr="007571BE">
        <w:rPr>
          <w:rFonts w:ascii="Times New Roman" w:hAnsi="Times New Roman" w:cs="Times New Roman" w:hint="eastAsia"/>
          <w:sz w:val="21"/>
          <w:szCs w:val="21"/>
        </w:rPr>
        <w:t xml:space="preserve"> </w:t>
      </w:r>
      <w:r>
        <w:rPr>
          <w:rFonts w:ascii="Times New Roman" w:hAnsi="Times New Roman" w:cs="Times New Roman" w:hint="eastAsia"/>
          <w:sz w:val="21"/>
          <w:szCs w:val="21"/>
        </w:rPr>
        <w:t xml:space="preserve">a </w:t>
      </w:r>
      <w:r w:rsidR="007571BE" w:rsidRPr="007571BE">
        <w:rPr>
          <w:rFonts w:ascii="Times New Roman" w:hAnsi="Times New Roman" w:cs="Times New Roman" w:hint="eastAsia"/>
          <w:sz w:val="21"/>
          <w:szCs w:val="21"/>
        </w:rPr>
        <w:t>college-level, f</w:t>
      </w:r>
      <w:r w:rsidR="00F77C02" w:rsidRPr="007571BE">
        <w:rPr>
          <w:rFonts w:ascii="Times New Roman" w:hAnsi="Times New Roman" w:cs="Times New Roman"/>
          <w:sz w:val="21"/>
          <w:szCs w:val="21"/>
        </w:rPr>
        <w:t xml:space="preserve">or example, root system in a Euclidean space, Young Tableaux in the course of combinatorics, </w:t>
      </w:r>
      <w:r>
        <w:rPr>
          <w:rFonts w:ascii="Times New Roman" w:hAnsi="Times New Roman" w:cs="Times New Roman" w:hint="eastAsia"/>
          <w:sz w:val="21"/>
          <w:szCs w:val="21"/>
        </w:rPr>
        <w:t>and</w:t>
      </w:r>
      <w:r w:rsidR="007571BE" w:rsidRPr="007571BE">
        <w:rPr>
          <w:rFonts w:ascii="Times New Roman" w:hAnsi="Times New Roman" w:cs="Times New Roman" w:hint="eastAsia"/>
          <w:sz w:val="21"/>
          <w:szCs w:val="21"/>
        </w:rPr>
        <w:t xml:space="preserve"> </w:t>
      </w:r>
      <w:r w:rsidR="00F77C02" w:rsidRPr="007571BE">
        <w:rPr>
          <w:rFonts w:ascii="Times New Roman" w:hAnsi="Times New Roman" w:cs="Times New Roman"/>
          <w:sz w:val="21"/>
          <w:szCs w:val="21"/>
        </w:rPr>
        <w:t>introductio</w:t>
      </w:r>
      <w:r w:rsidR="00127EDF" w:rsidRPr="007571BE">
        <w:rPr>
          <w:rFonts w:ascii="Times New Roman" w:hAnsi="Times New Roman" w:cs="Times New Roman"/>
          <w:sz w:val="21"/>
          <w:szCs w:val="21"/>
        </w:rPr>
        <w:t xml:space="preserve">n into </w:t>
      </w:r>
      <w:r w:rsidR="007571BE" w:rsidRPr="007571BE">
        <w:rPr>
          <w:rFonts w:ascii="Times New Roman" w:hAnsi="Times New Roman" w:cs="Times New Roman" w:hint="eastAsia"/>
          <w:sz w:val="21"/>
          <w:szCs w:val="21"/>
        </w:rPr>
        <w:t xml:space="preserve">the </w:t>
      </w:r>
      <w:r w:rsidR="00127EDF" w:rsidRPr="007571BE">
        <w:rPr>
          <w:rFonts w:ascii="Times New Roman" w:hAnsi="Times New Roman" w:cs="Times New Roman"/>
          <w:sz w:val="21"/>
          <w:szCs w:val="21"/>
        </w:rPr>
        <w:t>representation theory.)</w:t>
      </w:r>
    </w:p>
    <w:p w14:paraId="43711AC5" w14:textId="194B785A" w:rsidR="007571BE" w:rsidRDefault="00190A9A"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4</w:t>
      </w:r>
      <w:r w:rsidR="00CE1572">
        <w:rPr>
          <w:rFonts w:ascii="Times New Roman" w:hAnsi="Times New Roman" w:cs="Times New Roman" w:hint="eastAsia"/>
          <w:sz w:val="21"/>
          <w:szCs w:val="21"/>
        </w:rPr>
        <w:t xml:space="preserve">) </w:t>
      </w:r>
      <w:proofErr w:type="spellStart"/>
      <w:r w:rsidR="007571BE">
        <w:rPr>
          <w:rFonts w:ascii="Times New Roman" w:hAnsi="Times New Roman" w:cs="Times New Roman" w:hint="eastAsia"/>
          <w:sz w:val="21"/>
          <w:szCs w:val="21"/>
        </w:rPr>
        <w:t>Expii</w:t>
      </w:r>
      <w:proofErr w:type="spellEnd"/>
      <w:ins w:id="41" w:author="Huang Ruiyan" w:date="2020-03-10T00:56:00Z">
        <w:r w:rsidR="00E909CB">
          <w:rPr>
            <w:rFonts w:ascii="Times New Roman" w:hAnsi="Times New Roman" w:cs="Times New Roman"/>
            <w:sz w:val="21"/>
            <w:szCs w:val="21"/>
          </w:rPr>
          <w:t xml:space="preserve"> </w:t>
        </w:r>
        <w:r w:rsidR="00E909CB">
          <w:rPr>
            <w:rFonts w:ascii="Times New Roman" w:hAnsi="Times New Roman" w:cs="Times New Roman" w:hint="eastAsia"/>
            <w:sz w:val="21"/>
            <w:szCs w:val="21"/>
          </w:rPr>
          <w:t>(</w:t>
        </w:r>
        <w:r w:rsidR="00E909CB">
          <w:rPr>
            <w:rFonts w:ascii="Times New Roman" w:hAnsi="Times New Roman" w:cs="Times New Roman"/>
            <w:sz w:val="21"/>
            <w:szCs w:val="21"/>
          </w:rPr>
          <w:t>learn about all kinds of fun little theorems and topics in math)</w:t>
        </w:r>
      </w:ins>
      <w:del w:id="42" w:author="Huang Ruiyan" w:date="2020-03-10T00:56:00Z">
        <w:r w:rsidR="007571BE" w:rsidDel="00E909CB">
          <w:rPr>
            <w:rFonts w:ascii="Times New Roman" w:hAnsi="Times New Roman" w:cs="Times New Roman" w:hint="eastAsia"/>
            <w:sz w:val="21"/>
            <w:szCs w:val="21"/>
          </w:rPr>
          <w:delText xml:space="preserve"> </w:delText>
        </w:r>
      </w:del>
      <w:del w:id="43" w:author="Huang Ruiyan" w:date="2020-03-10T00:55:00Z">
        <w:r w:rsidR="007571BE" w:rsidDel="00E909CB">
          <w:rPr>
            <w:rFonts w:ascii="Times New Roman" w:hAnsi="Times New Roman" w:cs="Times New Roman" w:hint="eastAsia"/>
            <w:sz w:val="21"/>
            <w:szCs w:val="21"/>
          </w:rPr>
          <w:delText xml:space="preserve">(Learn </w:delText>
        </w:r>
        <w:r w:rsidR="00CF0136" w:rsidDel="00E909CB">
          <w:rPr>
            <w:rFonts w:ascii="Times New Roman" w:hAnsi="Times New Roman" w:cs="Times New Roman" w:hint="eastAsia"/>
            <w:sz w:val="21"/>
            <w:szCs w:val="21"/>
          </w:rPr>
          <w:delText xml:space="preserve">math </w:delText>
        </w:r>
        <w:r w:rsidR="007571BE" w:rsidDel="00E909CB">
          <w:rPr>
            <w:rFonts w:ascii="Times New Roman" w:hAnsi="Times New Roman" w:cs="Times New Roman" w:hint="eastAsia"/>
            <w:sz w:val="21"/>
            <w:szCs w:val="21"/>
          </w:rPr>
          <w:delText>creatively.)</w:delText>
        </w:r>
      </w:del>
    </w:p>
    <w:p w14:paraId="0B5F1F55" w14:textId="21BEAEB3" w:rsidR="000B2572" w:rsidRDefault="00190A9A"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5</w:t>
      </w:r>
      <w:r w:rsidR="00CE1572">
        <w:rPr>
          <w:rFonts w:ascii="Times New Roman" w:hAnsi="Times New Roman" w:cs="Times New Roman" w:hint="eastAsia"/>
          <w:sz w:val="21"/>
          <w:szCs w:val="21"/>
        </w:rPr>
        <w:t xml:space="preserve">) </w:t>
      </w:r>
      <w:r w:rsidR="00127EDF">
        <w:rPr>
          <w:rFonts w:ascii="Times New Roman" w:hAnsi="Times New Roman" w:cs="Times New Roman"/>
          <w:sz w:val="21"/>
          <w:szCs w:val="21"/>
        </w:rPr>
        <w:t>Globa</w:t>
      </w:r>
      <w:bookmarkStart w:id="44" w:name="_GoBack"/>
      <w:bookmarkEnd w:id="44"/>
      <w:r w:rsidR="00127EDF">
        <w:rPr>
          <w:rFonts w:ascii="Times New Roman" w:hAnsi="Times New Roman" w:cs="Times New Roman"/>
          <w:sz w:val="21"/>
          <w:szCs w:val="21"/>
        </w:rPr>
        <w:t>l Math P</w:t>
      </w:r>
      <w:r w:rsidR="00F77C02" w:rsidRPr="00F77C02">
        <w:rPr>
          <w:rFonts w:ascii="Times New Roman" w:hAnsi="Times New Roman" w:cs="Times New Roman"/>
          <w:sz w:val="21"/>
          <w:szCs w:val="21"/>
        </w:rPr>
        <w:t>roject</w:t>
      </w:r>
      <w:ins w:id="45" w:author="Huang Ruiyan" w:date="2020-03-10T00:56:00Z">
        <w:r w:rsidR="00E909CB">
          <w:rPr>
            <w:rFonts w:ascii="Times New Roman" w:hAnsi="Times New Roman" w:cs="Times New Roman"/>
            <w:sz w:val="21"/>
            <w:szCs w:val="21"/>
          </w:rPr>
          <w:t xml:space="preserve"> </w:t>
        </w:r>
      </w:ins>
      <w:ins w:id="46" w:author="Huang Ruiyan" w:date="2020-03-10T00:55:00Z">
        <w:r w:rsidR="00E909CB">
          <w:rPr>
            <w:rFonts w:ascii="Times New Roman" w:hAnsi="Times New Roman" w:cs="Times New Roman" w:hint="eastAsia"/>
            <w:sz w:val="21"/>
            <w:szCs w:val="21"/>
          </w:rPr>
          <w:t>(Learn math creatively.)</w:t>
        </w:r>
      </w:ins>
    </w:p>
    <w:p w14:paraId="52AC0939" w14:textId="1D4929A4" w:rsidR="007571BE" w:rsidRDefault="00190A9A"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6</w:t>
      </w:r>
      <w:r w:rsidR="00CE1572">
        <w:rPr>
          <w:rFonts w:ascii="Times New Roman" w:hAnsi="Times New Roman" w:cs="Times New Roman" w:hint="eastAsia"/>
          <w:sz w:val="21"/>
          <w:szCs w:val="21"/>
        </w:rPr>
        <w:t xml:space="preserve">) </w:t>
      </w:r>
      <w:r w:rsidR="00127EDF">
        <w:rPr>
          <w:rFonts w:ascii="Times New Roman" w:hAnsi="Times New Roman" w:cs="Times New Roman" w:hint="eastAsia"/>
          <w:sz w:val="21"/>
          <w:szCs w:val="21"/>
        </w:rPr>
        <w:t>Association for Women in Mathematics (AWM)</w:t>
      </w:r>
    </w:p>
    <w:p w14:paraId="710EEB94" w14:textId="1ACF3AE4" w:rsidR="00F77C02" w:rsidRDefault="00190A9A"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7</w:t>
      </w:r>
      <w:r w:rsidR="007571BE">
        <w:rPr>
          <w:rFonts w:ascii="Times New Roman" w:hAnsi="Times New Roman" w:cs="Times New Roman" w:hint="eastAsia"/>
          <w:sz w:val="21"/>
          <w:szCs w:val="21"/>
        </w:rPr>
        <w:t xml:space="preserve">) </w:t>
      </w:r>
      <w:r w:rsidR="000E659F">
        <w:rPr>
          <w:rFonts w:ascii="Times New Roman" w:hAnsi="Times New Roman" w:cs="Times New Roman" w:hint="eastAsia"/>
          <w:sz w:val="21"/>
          <w:szCs w:val="21"/>
        </w:rPr>
        <w:t>Art of Problem Solving</w:t>
      </w:r>
      <w:r w:rsidR="00441F27">
        <w:rPr>
          <w:rFonts w:ascii="Times New Roman" w:hAnsi="Times New Roman" w:cs="Times New Roman"/>
          <w:sz w:val="21"/>
          <w:szCs w:val="21"/>
        </w:rPr>
        <w:t xml:space="preserve"> (</w:t>
      </w:r>
      <w:r w:rsidR="00CE1572" w:rsidRPr="00F77C02">
        <w:rPr>
          <w:rFonts w:ascii="Times New Roman" w:hAnsi="Times New Roman" w:cs="Times New Roman"/>
          <w:sz w:val="21"/>
          <w:szCs w:val="21"/>
        </w:rPr>
        <w:t>AoPS</w:t>
      </w:r>
      <w:r w:rsidR="000E659F">
        <w:rPr>
          <w:rFonts w:ascii="Times New Roman" w:hAnsi="Times New Roman" w:cs="Times New Roman" w:hint="eastAsia"/>
          <w:sz w:val="21"/>
          <w:szCs w:val="21"/>
        </w:rPr>
        <w:t xml:space="preserve"> is a </w:t>
      </w:r>
      <w:r w:rsidR="000E659F" w:rsidRPr="000E659F">
        <w:rPr>
          <w:rFonts w:ascii="Times New Roman" w:hAnsi="Times New Roman" w:cs="Times New Roman"/>
          <w:sz w:val="21"/>
          <w:szCs w:val="21"/>
        </w:rPr>
        <w:t>cornucopia</w:t>
      </w:r>
      <w:r w:rsidR="000E659F">
        <w:rPr>
          <w:rFonts w:ascii="Times New Roman" w:hAnsi="Times New Roman" w:cs="Times New Roman" w:hint="eastAsia"/>
          <w:sz w:val="21"/>
          <w:szCs w:val="21"/>
        </w:rPr>
        <w:t xml:space="preserve"> where I challenge </w:t>
      </w:r>
      <w:r w:rsidR="001A6759">
        <w:rPr>
          <w:rFonts w:ascii="Times New Roman" w:hAnsi="Times New Roman" w:cs="Times New Roman" w:hint="eastAsia"/>
          <w:sz w:val="21"/>
          <w:szCs w:val="21"/>
        </w:rPr>
        <w:t xml:space="preserve">myself with </w:t>
      </w:r>
      <w:r w:rsidR="000E659F">
        <w:rPr>
          <w:rFonts w:ascii="Times New Roman" w:hAnsi="Times New Roman" w:cs="Times New Roman" w:hint="eastAsia"/>
          <w:sz w:val="21"/>
          <w:szCs w:val="21"/>
        </w:rPr>
        <w:t xml:space="preserve">various </w:t>
      </w:r>
      <w:r w:rsidR="001A6759">
        <w:rPr>
          <w:rFonts w:ascii="Times New Roman" w:hAnsi="Times New Roman" w:cs="Times New Roman" w:hint="eastAsia"/>
          <w:sz w:val="21"/>
          <w:szCs w:val="21"/>
        </w:rPr>
        <w:t xml:space="preserve">tough </w:t>
      </w:r>
      <w:r w:rsidR="000E659F">
        <w:rPr>
          <w:rFonts w:ascii="Times New Roman" w:hAnsi="Times New Roman" w:cs="Times New Roman" w:hint="eastAsia"/>
          <w:sz w:val="21"/>
          <w:szCs w:val="21"/>
        </w:rPr>
        <w:t>mathematical problems.)</w:t>
      </w:r>
    </w:p>
    <w:p w14:paraId="570A20C9" w14:textId="77777777" w:rsidR="00CE1572" w:rsidRPr="001A6759" w:rsidRDefault="00CE1572" w:rsidP="001A6759">
      <w:pPr>
        <w:spacing w:line="300" w:lineRule="exact"/>
        <w:rPr>
          <w:rFonts w:ascii="Times New Roman" w:hAnsi="Times New Roman" w:cs="Times New Roman"/>
          <w:sz w:val="21"/>
          <w:szCs w:val="21"/>
        </w:rPr>
      </w:pPr>
    </w:p>
    <w:p w14:paraId="71706A7A" w14:textId="77777777" w:rsidR="007571BE" w:rsidRPr="001A6759" w:rsidRDefault="007571BE" w:rsidP="001A6759">
      <w:pPr>
        <w:spacing w:line="300" w:lineRule="exact"/>
        <w:rPr>
          <w:rFonts w:ascii="Times New Roman" w:hAnsi="Times New Roman" w:cs="Times New Roman"/>
          <w:sz w:val="21"/>
          <w:szCs w:val="21"/>
        </w:rPr>
      </w:pPr>
    </w:p>
    <w:p w14:paraId="46056FDB" w14:textId="4E27DA9E" w:rsidR="00331C9F" w:rsidRPr="001A6759" w:rsidRDefault="00663C83" w:rsidP="001A6759">
      <w:pPr>
        <w:spacing w:line="300" w:lineRule="exact"/>
        <w:rPr>
          <w:rFonts w:ascii="Times New Roman" w:hAnsi="Times New Roman" w:cs="Times New Roman"/>
          <w:b/>
          <w:sz w:val="21"/>
          <w:szCs w:val="21"/>
          <w:u w:val="single"/>
        </w:rPr>
      </w:pPr>
      <w:r>
        <w:rPr>
          <w:rFonts w:ascii="Times New Roman" w:hAnsi="Times New Roman" w:cs="Times New Roman" w:hint="eastAsia"/>
          <w:b/>
          <w:sz w:val="21"/>
          <w:szCs w:val="21"/>
          <w:u w:val="single"/>
        </w:rPr>
        <w:t xml:space="preserve">6. </w:t>
      </w:r>
      <w:r w:rsidR="001A6759" w:rsidRPr="001A6759">
        <w:rPr>
          <w:rFonts w:ascii="Times New Roman" w:hAnsi="Times New Roman" w:cs="Times New Roman"/>
          <w:b/>
          <w:sz w:val="21"/>
          <w:szCs w:val="21"/>
          <w:u w:val="single"/>
        </w:rPr>
        <w:t>Future goals</w:t>
      </w:r>
    </w:p>
    <w:p w14:paraId="59A10810" w14:textId="77777777" w:rsidR="00331C9F" w:rsidRPr="001A6759" w:rsidRDefault="00331C9F" w:rsidP="001A6759">
      <w:pPr>
        <w:spacing w:line="300" w:lineRule="exact"/>
        <w:rPr>
          <w:rFonts w:ascii="Times New Roman" w:hAnsi="Times New Roman" w:cs="Times New Roman"/>
          <w:b/>
          <w:sz w:val="21"/>
          <w:szCs w:val="21"/>
        </w:rPr>
      </w:pPr>
      <w:r w:rsidRPr="001A6759">
        <w:rPr>
          <w:rFonts w:ascii="Times New Roman" w:hAnsi="Times New Roman" w:cs="Times New Roman"/>
          <w:b/>
          <w:sz w:val="21"/>
          <w:szCs w:val="21"/>
        </w:rPr>
        <w:t xml:space="preserve">What do you plan to major in at college? What are your career goals? Do you feel “driven” toward one type of work? (Like an academic career in math, astronomy, or economics? Or a career in finance? etc.) Or will you take a variety of courses in college and see what areas seem most interesting? </w:t>
      </w:r>
    </w:p>
    <w:p w14:paraId="51E8E060" w14:textId="77777777" w:rsidR="001A6759" w:rsidRDefault="001A6759" w:rsidP="001A6759">
      <w:pPr>
        <w:spacing w:line="300" w:lineRule="exact"/>
        <w:rPr>
          <w:rFonts w:ascii="Times New Roman" w:hAnsi="Times New Roman" w:cs="Times New Roman"/>
          <w:sz w:val="21"/>
          <w:szCs w:val="21"/>
        </w:rPr>
      </w:pPr>
    </w:p>
    <w:p w14:paraId="7FD2DB9F" w14:textId="77777777" w:rsidR="001A6759" w:rsidRPr="00DB1321" w:rsidRDefault="001A6759" w:rsidP="001A6759">
      <w:pPr>
        <w:spacing w:line="300" w:lineRule="exact"/>
        <w:jc w:val="left"/>
        <w:rPr>
          <w:rFonts w:ascii="Times New Roman" w:hAnsi="Times New Roman" w:cs="Times New Roman"/>
          <w:sz w:val="21"/>
          <w:szCs w:val="21"/>
        </w:rPr>
      </w:pPr>
      <w:r>
        <w:rPr>
          <w:rFonts w:ascii="Times New Roman" w:hAnsi="Times New Roman" w:cs="Times New Roman"/>
          <w:sz w:val="21"/>
          <w:szCs w:val="21"/>
        </w:rPr>
        <w:t>“</w:t>
      </w:r>
      <w:r w:rsidRPr="00DB1321">
        <w:rPr>
          <w:rFonts w:ascii="Times New Roman" w:hAnsi="Times New Roman" w:cs="Times New Roman"/>
          <w:sz w:val="21"/>
          <w:szCs w:val="21"/>
        </w:rPr>
        <w:t>The water waves shone in aqua, the light pours down through the traditional</w:t>
      </w:r>
      <w:r>
        <w:rPr>
          <w:rFonts w:ascii="Times New Roman" w:hAnsi="Times New Roman" w:cs="Times New Roman" w:hint="eastAsia"/>
          <w:sz w:val="21"/>
          <w:szCs w:val="21"/>
        </w:rPr>
        <w:t>-</w:t>
      </w:r>
      <w:r w:rsidRPr="00DB1321">
        <w:rPr>
          <w:rFonts w:ascii="Times New Roman" w:hAnsi="Times New Roman" w:cs="Times New Roman"/>
          <w:sz w:val="21"/>
          <w:szCs w:val="21"/>
        </w:rPr>
        <w:t>style railings…</w:t>
      </w:r>
      <w:r>
        <w:rPr>
          <w:rFonts w:ascii="Times New Roman" w:hAnsi="Times New Roman" w:cs="Times New Roman"/>
          <w:sz w:val="21"/>
          <w:szCs w:val="21"/>
        </w:rPr>
        <w:t>”</w:t>
      </w:r>
      <w:r>
        <w:rPr>
          <w:rFonts w:ascii="Times New Roman" w:hAnsi="Times New Roman" w:cs="Times New Roman" w:hint="eastAsia"/>
          <w:sz w:val="21"/>
          <w:szCs w:val="21"/>
        </w:rPr>
        <w:t xml:space="preserve"> It </w:t>
      </w:r>
      <w:r>
        <w:rPr>
          <w:rFonts w:ascii="Times New Roman" w:hAnsi="Times New Roman" w:cs="Times New Roman" w:hint="eastAsia"/>
          <w:sz w:val="21"/>
          <w:szCs w:val="21"/>
        </w:rPr>
        <w:lastRenderedPageBreak/>
        <w:t xml:space="preserve">was a </w:t>
      </w:r>
      <w:r w:rsidRPr="00DB1321">
        <w:rPr>
          <w:rFonts w:ascii="Times New Roman" w:hAnsi="Times New Roman" w:cs="Times New Roman"/>
          <w:sz w:val="21"/>
          <w:szCs w:val="21"/>
        </w:rPr>
        <w:t>model we built</w:t>
      </w:r>
      <w:r>
        <w:rPr>
          <w:rFonts w:ascii="Times New Roman" w:hAnsi="Times New Roman" w:cs="Times New Roman"/>
          <w:sz w:val="21"/>
          <w:szCs w:val="21"/>
        </w:rPr>
        <w:t xml:space="preserve"> with</w:t>
      </w:r>
      <w:r w:rsidRPr="00DB1321">
        <w:rPr>
          <w:rFonts w:ascii="Times New Roman" w:hAnsi="Times New Roman" w:cs="Times New Roman"/>
          <w:sz w:val="21"/>
          <w:szCs w:val="21"/>
        </w:rPr>
        <w:t xml:space="preserve"> recycled materials for </w:t>
      </w:r>
      <w:r>
        <w:rPr>
          <w:rFonts w:ascii="Times New Roman" w:hAnsi="Times New Roman" w:cs="Times New Roman"/>
          <w:sz w:val="21"/>
          <w:szCs w:val="21"/>
        </w:rPr>
        <w:t>a</w:t>
      </w:r>
      <w:r>
        <w:rPr>
          <w:rFonts w:ascii="Times New Roman" w:hAnsi="Times New Roman" w:cs="Times New Roman" w:hint="eastAsia"/>
          <w:sz w:val="21"/>
          <w:szCs w:val="21"/>
        </w:rPr>
        <w:t xml:space="preserve"> </w:t>
      </w:r>
      <w:r w:rsidRPr="005651C4">
        <w:rPr>
          <w:rFonts w:ascii="Times New Roman" w:hAnsi="Times New Roman" w:cs="Times New Roman"/>
          <w:sz w:val="21"/>
          <w:szCs w:val="21"/>
        </w:rPr>
        <w:t>complex on our campus</w:t>
      </w:r>
      <w:r w:rsidRPr="00835A43">
        <w:rPr>
          <w:rFonts w:ascii="Times New Roman" w:hAnsi="Times New Roman" w:cs="Times New Roman"/>
          <w:sz w:val="21"/>
          <w:szCs w:val="21"/>
        </w:rPr>
        <w:t>.</w:t>
      </w:r>
      <w:r w:rsidRPr="00DB1321">
        <w:rPr>
          <w:rFonts w:ascii="Times New Roman" w:hAnsi="Times New Roman" w:cs="Times New Roman"/>
          <w:sz w:val="21"/>
          <w:szCs w:val="21"/>
        </w:rPr>
        <w:t xml:space="preserve"> The waves were </w:t>
      </w:r>
      <w:r>
        <w:rPr>
          <w:rFonts w:ascii="Times New Roman" w:hAnsi="Times New Roman" w:cs="Times New Roman" w:hint="eastAsia"/>
          <w:sz w:val="21"/>
          <w:szCs w:val="21"/>
        </w:rPr>
        <w:t xml:space="preserve">tailored </w:t>
      </w:r>
      <w:r w:rsidRPr="00DB1321">
        <w:rPr>
          <w:rFonts w:ascii="Times New Roman" w:hAnsi="Times New Roman" w:cs="Times New Roman"/>
          <w:sz w:val="21"/>
          <w:szCs w:val="21"/>
        </w:rPr>
        <w:t>from discarded Sprite bottles</w:t>
      </w:r>
      <w:r>
        <w:rPr>
          <w:rFonts w:ascii="Times New Roman" w:hAnsi="Times New Roman" w:cs="Times New Roman"/>
          <w:sz w:val="21"/>
          <w:szCs w:val="21"/>
        </w:rPr>
        <w:t>,</w:t>
      </w:r>
      <w:r w:rsidRPr="00DB1321">
        <w:rPr>
          <w:rFonts w:ascii="Times New Roman" w:hAnsi="Times New Roman" w:cs="Times New Roman"/>
          <w:sz w:val="21"/>
          <w:szCs w:val="21"/>
        </w:rPr>
        <w:t xml:space="preserve"> </w:t>
      </w:r>
      <w:r>
        <w:rPr>
          <w:rFonts w:ascii="Times New Roman" w:hAnsi="Times New Roman" w:cs="Times New Roman" w:hint="eastAsia"/>
          <w:sz w:val="21"/>
          <w:szCs w:val="21"/>
        </w:rPr>
        <w:t xml:space="preserve">and </w:t>
      </w:r>
      <w:r w:rsidRPr="00DB1321">
        <w:rPr>
          <w:rFonts w:ascii="Times New Roman" w:hAnsi="Times New Roman" w:cs="Times New Roman"/>
          <w:sz w:val="21"/>
          <w:szCs w:val="21"/>
        </w:rPr>
        <w:t xml:space="preserve">the buildings were </w:t>
      </w:r>
      <w:r>
        <w:rPr>
          <w:rFonts w:ascii="Times New Roman" w:hAnsi="Times New Roman" w:cs="Times New Roman"/>
          <w:sz w:val="21"/>
          <w:szCs w:val="21"/>
        </w:rPr>
        <w:t xml:space="preserve">made </w:t>
      </w:r>
      <w:r w:rsidRPr="00DB1321">
        <w:rPr>
          <w:rFonts w:ascii="Times New Roman" w:hAnsi="Times New Roman" w:cs="Times New Roman"/>
          <w:sz w:val="21"/>
          <w:szCs w:val="21"/>
        </w:rPr>
        <w:t xml:space="preserve">of used cardboard. </w:t>
      </w:r>
    </w:p>
    <w:p w14:paraId="57405E9E" w14:textId="77777777" w:rsidR="001A6759" w:rsidRPr="00DB1321" w:rsidRDefault="001A6759" w:rsidP="001A6759">
      <w:pPr>
        <w:spacing w:line="300" w:lineRule="exact"/>
        <w:jc w:val="left"/>
        <w:rPr>
          <w:rFonts w:ascii="Times New Roman" w:hAnsi="Times New Roman" w:cs="Times New Roman"/>
          <w:sz w:val="21"/>
          <w:szCs w:val="21"/>
        </w:rPr>
      </w:pPr>
    </w:p>
    <w:p w14:paraId="5B7AB6FA" w14:textId="77777777" w:rsidR="001A6759" w:rsidRPr="00DB1321" w:rsidRDefault="001A6759" w:rsidP="001A6759">
      <w:pPr>
        <w:spacing w:line="300" w:lineRule="exact"/>
        <w:jc w:val="left"/>
        <w:rPr>
          <w:rFonts w:ascii="Times New Roman" w:hAnsi="Times New Roman" w:cs="Times New Roman"/>
          <w:sz w:val="21"/>
          <w:szCs w:val="21"/>
        </w:rPr>
      </w:pPr>
      <w:r w:rsidRPr="005651C4">
        <w:rPr>
          <w:rFonts w:ascii="Times New Roman" w:hAnsi="Times New Roman" w:cs="Times New Roman"/>
          <w:sz w:val="21"/>
          <w:szCs w:val="21"/>
        </w:rPr>
        <w:t>The complex</w:t>
      </w:r>
      <w:r>
        <w:rPr>
          <w:rFonts w:ascii="Times New Roman" w:hAnsi="Times New Roman" w:cs="Times New Roman" w:hint="eastAsia"/>
          <w:sz w:val="21"/>
          <w:szCs w:val="21"/>
        </w:rPr>
        <w:t xml:space="preserve"> </w:t>
      </w:r>
      <w:r w:rsidRPr="00DB1321">
        <w:rPr>
          <w:rFonts w:ascii="Times New Roman" w:hAnsi="Times New Roman" w:cs="Times New Roman"/>
          <w:sz w:val="21"/>
          <w:szCs w:val="21"/>
        </w:rPr>
        <w:t xml:space="preserve">was </w:t>
      </w:r>
      <w:r>
        <w:rPr>
          <w:rFonts w:ascii="Times New Roman" w:hAnsi="Times New Roman" w:cs="Times New Roman" w:hint="eastAsia"/>
          <w:sz w:val="21"/>
          <w:szCs w:val="21"/>
        </w:rPr>
        <w:t>designed</w:t>
      </w:r>
      <w:r w:rsidRPr="00DB1321">
        <w:rPr>
          <w:rFonts w:ascii="Times New Roman" w:hAnsi="Times New Roman" w:cs="Times New Roman"/>
          <w:sz w:val="21"/>
          <w:szCs w:val="21"/>
        </w:rPr>
        <w:t xml:space="preserve"> by a disciple of Ieoh Ming Pei</w:t>
      </w:r>
      <w:r>
        <w:rPr>
          <w:rFonts w:ascii="Times New Roman" w:hAnsi="Times New Roman" w:cs="Times New Roman"/>
          <w:sz w:val="21"/>
          <w:szCs w:val="21"/>
        </w:rPr>
        <w:t>.</w:t>
      </w:r>
      <w:r w:rsidRPr="00DB1321">
        <w:rPr>
          <w:rFonts w:ascii="Times New Roman" w:hAnsi="Times New Roman" w:cs="Times New Roman"/>
          <w:sz w:val="21"/>
          <w:szCs w:val="21"/>
        </w:rPr>
        <w:t xml:space="preserve"> </w:t>
      </w:r>
      <w:r>
        <w:rPr>
          <w:rFonts w:ascii="Times New Roman" w:hAnsi="Times New Roman" w:cs="Times New Roman" w:hint="eastAsia"/>
          <w:sz w:val="21"/>
          <w:szCs w:val="21"/>
        </w:rPr>
        <w:t>Inspiration coming from</w:t>
      </w:r>
      <w:r w:rsidRPr="00DB1321">
        <w:rPr>
          <w:rFonts w:ascii="Times New Roman" w:hAnsi="Times New Roman" w:cs="Times New Roman"/>
          <w:sz w:val="21"/>
          <w:szCs w:val="21"/>
        </w:rPr>
        <w:t xml:space="preserve"> </w:t>
      </w:r>
      <w:r>
        <w:rPr>
          <w:rFonts w:ascii="Times New Roman" w:hAnsi="Times New Roman" w:cs="Times New Roman" w:hint="eastAsia"/>
          <w:sz w:val="21"/>
          <w:szCs w:val="21"/>
        </w:rPr>
        <w:t xml:space="preserve">classical </w:t>
      </w:r>
      <w:r w:rsidRPr="00DB1321">
        <w:rPr>
          <w:rFonts w:ascii="Times New Roman" w:hAnsi="Times New Roman" w:cs="Times New Roman"/>
          <w:sz w:val="21"/>
          <w:szCs w:val="21"/>
        </w:rPr>
        <w:t>Chinese gardens</w:t>
      </w:r>
      <w:r>
        <w:rPr>
          <w:rFonts w:ascii="Times New Roman" w:hAnsi="Times New Roman" w:cs="Times New Roman"/>
          <w:sz w:val="21"/>
          <w:szCs w:val="21"/>
        </w:rPr>
        <w:t>, i</w:t>
      </w:r>
      <w:r w:rsidRPr="00DB1321">
        <w:rPr>
          <w:rFonts w:ascii="Times New Roman" w:hAnsi="Times New Roman" w:cs="Times New Roman"/>
          <w:sz w:val="21"/>
          <w:szCs w:val="21"/>
        </w:rPr>
        <w:t xml:space="preserve">t not only </w:t>
      </w:r>
      <w:r>
        <w:rPr>
          <w:rFonts w:ascii="Times New Roman" w:hAnsi="Times New Roman" w:cs="Times New Roman" w:hint="eastAsia"/>
          <w:sz w:val="21"/>
          <w:szCs w:val="21"/>
        </w:rPr>
        <w:t xml:space="preserve">reserves </w:t>
      </w:r>
      <w:r w:rsidRPr="00DB1321">
        <w:rPr>
          <w:rFonts w:ascii="Times New Roman" w:hAnsi="Times New Roman" w:cs="Times New Roman"/>
          <w:sz w:val="21"/>
          <w:szCs w:val="21"/>
        </w:rPr>
        <w:t xml:space="preserve">the slanting roofs and enclosed courtyards </w:t>
      </w:r>
      <w:r w:rsidRPr="00FE0B22">
        <w:rPr>
          <w:rFonts w:ascii="Times New Roman" w:hAnsi="Times New Roman" w:cs="Times New Roman"/>
          <w:sz w:val="21"/>
          <w:szCs w:val="21"/>
        </w:rPr>
        <w:t>but also what I call “</w:t>
      </w:r>
      <w:r>
        <w:rPr>
          <w:rFonts w:ascii="Times New Roman" w:hAnsi="Times New Roman" w:cs="Times New Roman"/>
          <w:sz w:val="21"/>
          <w:szCs w:val="21"/>
        </w:rPr>
        <w:t>mooring</w:t>
      </w:r>
      <w:r w:rsidRPr="00FE0B22">
        <w:rPr>
          <w:rFonts w:ascii="Times New Roman" w:hAnsi="Times New Roman" w:cs="Times New Roman"/>
          <w:sz w:val="21"/>
          <w:szCs w:val="21"/>
        </w:rPr>
        <w:t xml:space="preserve"> in space</w:t>
      </w:r>
      <w:r w:rsidRPr="00FE0B22">
        <w:rPr>
          <w:rFonts w:ascii="Times New Roman" w:hAnsi="Times New Roman" w:cs="Times New Roman" w:hint="eastAsia"/>
          <w:sz w:val="21"/>
          <w:szCs w:val="21"/>
        </w:rPr>
        <w:t>.</w:t>
      </w:r>
      <w:r w:rsidRPr="00FE0B22">
        <w:rPr>
          <w:rFonts w:ascii="Times New Roman" w:hAnsi="Times New Roman" w:cs="Times New Roman"/>
          <w:sz w:val="21"/>
          <w:szCs w:val="21"/>
        </w:rPr>
        <w:t>”</w:t>
      </w:r>
    </w:p>
    <w:p w14:paraId="0DCA7E06" w14:textId="77777777" w:rsidR="001A6759" w:rsidRDefault="001A6759" w:rsidP="001A6759">
      <w:pPr>
        <w:spacing w:line="300" w:lineRule="exact"/>
        <w:jc w:val="left"/>
        <w:rPr>
          <w:rFonts w:ascii="Times New Roman" w:hAnsi="Times New Roman" w:cs="Times New Roman"/>
          <w:sz w:val="21"/>
          <w:szCs w:val="21"/>
        </w:rPr>
      </w:pPr>
    </w:p>
    <w:p w14:paraId="2C51608E" w14:textId="77777777" w:rsidR="001A6759" w:rsidRPr="00DB1321" w:rsidRDefault="001A6759" w:rsidP="001A6759">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During my childhood, I liked to wander around Suzhou</w:t>
      </w:r>
      <w:r>
        <w:rPr>
          <w:rFonts w:ascii="Times New Roman" w:hAnsi="Times New Roman" w:cs="Times New Roman"/>
          <w:sz w:val="21"/>
          <w:szCs w:val="21"/>
        </w:rPr>
        <w:t>’</w:t>
      </w:r>
      <w:r>
        <w:rPr>
          <w:rFonts w:ascii="Times New Roman" w:hAnsi="Times New Roman" w:cs="Times New Roman" w:hint="eastAsia"/>
          <w:sz w:val="21"/>
          <w:szCs w:val="21"/>
        </w:rPr>
        <w:t>s historic gardens</w:t>
      </w:r>
      <w:r>
        <w:rPr>
          <w:rFonts w:ascii="Times New Roman" w:hAnsi="Times New Roman" w:cs="Times New Roman"/>
          <w:sz w:val="21"/>
          <w:szCs w:val="21"/>
        </w:rPr>
        <w:t>. There’s one with</w:t>
      </w:r>
      <w:r>
        <w:rPr>
          <w:rFonts w:ascii="Times New Roman" w:hAnsi="Times New Roman" w:cs="Times New Roman" w:hint="eastAsia"/>
          <w:sz w:val="21"/>
          <w:szCs w:val="21"/>
        </w:rPr>
        <w:t xml:space="preserve"> </w:t>
      </w:r>
      <w:r w:rsidRPr="00DB1321">
        <w:rPr>
          <w:rFonts w:ascii="Times New Roman" w:hAnsi="Times New Roman" w:cs="Times New Roman"/>
          <w:sz w:val="21"/>
          <w:szCs w:val="21"/>
        </w:rPr>
        <w:t xml:space="preserve">a </w:t>
      </w:r>
      <w:r>
        <w:rPr>
          <w:rFonts w:ascii="Times New Roman" w:hAnsi="Times New Roman" w:cs="Times New Roman"/>
          <w:sz w:val="21"/>
          <w:szCs w:val="21"/>
        </w:rPr>
        <w:t xml:space="preserve">pond and </w:t>
      </w:r>
      <w:r w:rsidRPr="00DB1321">
        <w:rPr>
          <w:rFonts w:ascii="Times New Roman" w:hAnsi="Times New Roman" w:cs="Times New Roman"/>
          <w:sz w:val="21"/>
          <w:szCs w:val="21"/>
        </w:rPr>
        <w:t>a bridge at one end</w:t>
      </w:r>
      <w:r>
        <w:rPr>
          <w:rFonts w:ascii="Times New Roman" w:hAnsi="Times New Roman" w:cs="Times New Roman" w:hint="eastAsia"/>
          <w:sz w:val="21"/>
          <w:szCs w:val="21"/>
        </w:rPr>
        <w:t>. W</w:t>
      </w:r>
      <w:r w:rsidRPr="00DB1321">
        <w:rPr>
          <w:rFonts w:ascii="Times New Roman" w:hAnsi="Times New Roman" w:cs="Times New Roman"/>
          <w:sz w:val="21"/>
          <w:szCs w:val="21"/>
        </w:rPr>
        <w:t xml:space="preserve">hile viewed from a certain angle, the </w:t>
      </w:r>
      <w:r>
        <w:rPr>
          <w:rFonts w:ascii="Times New Roman" w:hAnsi="Times New Roman" w:cs="Times New Roman"/>
          <w:sz w:val="21"/>
          <w:szCs w:val="21"/>
        </w:rPr>
        <w:t>pond</w:t>
      </w:r>
      <w:r w:rsidRPr="00DB1321">
        <w:rPr>
          <w:rFonts w:ascii="Times New Roman" w:hAnsi="Times New Roman" w:cs="Times New Roman"/>
          <w:sz w:val="21"/>
          <w:szCs w:val="21"/>
        </w:rPr>
        <w:t xml:space="preserve"> </w:t>
      </w:r>
      <w:r>
        <w:rPr>
          <w:rFonts w:ascii="Times New Roman" w:hAnsi="Times New Roman" w:cs="Times New Roman"/>
          <w:sz w:val="21"/>
          <w:szCs w:val="21"/>
        </w:rPr>
        <w:t>extends</w:t>
      </w:r>
      <w:r w:rsidRPr="00DB1321">
        <w:rPr>
          <w:rFonts w:ascii="Times New Roman" w:hAnsi="Times New Roman" w:cs="Times New Roman"/>
          <w:sz w:val="21"/>
          <w:szCs w:val="21"/>
        </w:rPr>
        <w:t xml:space="preserve"> </w:t>
      </w:r>
      <w:r>
        <w:rPr>
          <w:rFonts w:ascii="Times New Roman" w:hAnsi="Times New Roman" w:cs="Times New Roman"/>
          <w:sz w:val="21"/>
          <w:szCs w:val="21"/>
        </w:rPr>
        <w:t>beyond</w:t>
      </w:r>
      <w:r w:rsidRPr="00DB1321">
        <w:rPr>
          <w:rFonts w:ascii="Times New Roman" w:hAnsi="Times New Roman" w:cs="Times New Roman"/>
          <w:sz w:val="21"/>
          <w:szCs w:val="21"/>
        </w:rPr>
        <w:t xml:space="preserve"> the bridge</w:t>
      </w:r>
      <w:r>
        <w:rPr>
          <w:rFonts w:ascii="Times New Roman" w:hAnsi="Times New Roman" w:cs="Times New Roman" w:hint="eastAsia"/>
          <w:sz w:val="21"/>
          <w:szCs w:val="21"/>
        </w:rPr>
        <w:t xml:space="preserve"> and </w:t>
      </w:r>
      <w:r w:rsidRPr="00DB1321">
        <w:rPr>
          <w:rFonts w:ascii="Times New Roman" w:hAnsi="Times New Roman" w:cs="Times New Roman"/>
          <w:sz w:val="21"/>
          <w:szCs w:val="21"/>
        </w:rPr>
        <w:t xml:space="preserve">into the bamboo </w:t>
      </w:r>
      <w:r>
        <w:rPr>
          <w:rFonts w:ascii="Times New Roman" w:hAnsi="Times New Roman" w:cs="Times New Roman" w:hint="eastAsia"/>
          <w:sz w:val="21"/>
          <w:szCs w:val="21"/>
        </w:rPr>
        <w:t>forest</w:t>
      </w:r>
      <w:r w:rsidRPr="00DB1321">
        <w:rPr>
          <w:rFonts w:ascii="Times New Roman" w:hAnsi="Times New Roman" w:cs="Times New Roman"/>
          <w:sz w:val="21"/>
          <w:szCs w:val="21"/>
        </w:rPr>
        <w:t xml:space="preserve">. </w:t>
      </w:r>
      <w:r>
        <w:rPr>
          <w:rFonts w:ascii="Times New Roman" w:hAnsi="Times New Roman" w:cs="Times New Roman"/>
          <w:sz w:val="21"/>
          <w:szCs w:val="21"/>
        </w:rPr>
        <w:t>Everything then builds upon one another visually.</w:t>
      </w:r>
      <w:r>
        <w:rPr>
          <w:rFonts w:ascii="Times New Roman" w:hAnsi="Times New Roman" w:cs="Times New Roman" w:hint="eastAsia"/>
          <w:sz w:val="21"/>
          <w:szCs w:val="21"/>
        </w:rPr>
        <w:t xml:space="preserve"> </w:t>
      </w:r>
      <w:r w:rsidRPr="00DB1321">
        <w:rPr>
          <w:rFonts w:ascii="Times New Roman" w:hAnsi="Times New Roman" w:cs="Times New Roman"/>
          <w:sz w:val="21"/>
          <w:szCs w:val="21"/>
        </w:rPr>
        <w:t xml:space="preserve">When </w:t>
      </w:r>
      <w:r>
        <w:rPr>
          <w:rFonts w:ascii="Times New Roman" w:hAnsi="Times New Roman" w:cs="Times New Roman"/>
          <w:sz w:val="21"/>
          <w:szCs w:val="21"/>
        </w:rPr>
        <w:t xml:space="preserve">I </w:t>
      </w:r>
      <w:r>
        <w:rPr>
          <w:rFonts w:ascii="Times New Roman" w:hAnsi="Times New Roman" w:cs="Times New Roman" w:hint="eastAsia"/>
          <w:sz w:val="21"/>
          <w:szCs w:val="21"/>
        </w:rPr>
        <w:t xml:space="preserve">look through a floral window or </w:t>
      </w:r>
      <w:r>
        <w:rPr>
          <w:rFonts w:ascii="Times New Roman" w:hAnsi="Times New Roman" w:cs="Times New Roman"/>
          <w:sz w:val="21"/>
          <w:szCs w:val="21"/>
        </w:rPr>
        <w:t xml:space="preserve">walk along </w:t>
      </w:r>
      <w:r>
        <w:rPr>
          <w:rFonts w:ascii="Times New Roman" w:hAnsi="Times New Roman" w:cs="Times New Roman" w:hint="eastAsia"/>
          <w:sz w:val="21"/>
          <w:szCs w:val="21"/>
        </w:rPr>
        <w:t>an</w:t>
      </w:r>
      <w:r>
        <w:rPr>
          <w:rFonts w:ascii="Times New Roman" w:hAnsi="Times New Roman" w:cs="Times New Roman"/>
          <w:sz w:val="21"/>
          <w:szCs w:val="21"/>
        </w:rPr>
        <w:t xml:space="preserve"> ambulatory</w:t>
      </w:r>
      <w:r w:rsidRPr="00DB1321">
        <w:rPr>
          <w:rFonts w:ascii="Times New Roman" w:hAnsi="Times New Roman" w:cs="Times New Roman"/>
          <w:sz w:val="21"/>
          <w:szCs w:val="21"/>
        </w:rPr>
        <w:t>, it gives a sense of infinity for the path winding into jungles.</w:t>
      </w:r>
    </w:p>
    <w:p w14:paraId="48F20027" w14:textId="77777777" w:rsidR="001A6759" w:rsidRDefault="001A6759" w:rsidP="001A6759">
      <w:pPr>
        <w:spacing w:line="300" w:lineRule="exact"/>
        <w:jc w:val="left"/>
        <w:rPr>
          <w:rFonts w:ascii="Times New Roman" w:hAnsi="Times New Roman" w:cs="Times New Roman"/>
          <w:sz w:val="21"/>
          <w:szCs w:val="21"/>
        </w:rPr>
      </w:pPr>
    </w:p>
    <w:p w14:paraId="06FCA679" w14:textId="1C12B3E2" w:rsidR="001A6759" w:rsidRPr="008357FD" w:rsidRDefault="001A6759" w:rsidP="001A6759">
      <w:pPr>
        <w:spacing w:line="300" w:lineRule="exact"/>
        <w:jc w:val="left"/>
        <w:rPr>
          <w:rFonts w:ascii="Times New Roman" w:hAnsi="Times New Roman" w:cs="Times New Roman"/>
          <w:sz w:val="21"/>
          <w:szCs w:val="21"/>
          <w:highlight w:val="yellow"/>
        </w:rPr>
      </w:pPr>
      <w:r w:rsidRPr="006051DD">
        <w:rPr>
          <w:rFonts w:ascii="Times New Roman" w:hAnsi="Times New Roman" w:cs="Times New Roman"/>
          <w:sz w:val="21"/>
          <w:szCs w:val="21"/>
        </w:rPr>
        <w:t>I</w:t>
      </w:r>
      <w:r>
        <w:rPr>
          <w:rFonts w:ascii="Times New Roman" w:hAnsi="Times New Roman" w:cs="Times New Roman"/>
          <w:sz w:val="21"/>
          <w:szCs w:val="21"/>
        </w:rPr>
        <w:t>’d</w:t>
      </w:r>
      <w:r>
        <w:rPr>
          <w:rFonts w:ascii="Times New Roman" w:hAnsi="Times New Roman" w:cs="Times New Roman" w:hint="eastAsia"/>
          <w:sz w:val="21"/>
          <w:szCs w:val="21"/>
        </w:rPr>
        <w:t xml:space="preserve"> liken these </w:t>
      </w:r>
      <w:r>
        <w:rPr>
          <w:rFonts w:ascii="Times New Roman" w:hAnsi="Times New Roman" w:cs="Times New Roman"/>
          <w:sz w:val="21"/>
          <w:szCs w:val="21"/>
        </w:rPr>
        <w:t>multi</w:t>
      </w:r>
      <w:r>
        <w:rPr>
          <w:rFonts w:ascii="Times New Roman" w:hAnsi="Times New Roman" w:cs="Times New Roman" w:hint="eastAsia"/>
          <w:sz w:val="21"/>
          <w:szCs w:val="21"/>
        </w:rPr>
        <w:t>-</w:t>
      </w:r>
      <w:r>
        <w:rPr>
          <w:rFonts w:ascii="Times New Roman" w:hAnsi="Times New Roman" w:cs="Times New Roman"/>
          <w:sz w:val="21"/>
          <w:szCs w:val="21"/>
        </w:rPr>
        <w:t>dimensional</w:t>
      </w:r>
      <w:r>
        <w:rPr>
          <w:rFonts w:ascii="Times New Roman" w:hAnsi="Times New Roman" w:cs="Times New Roman" w:hint="eastAsia"/>
          <w:sz w:val="21"/>
          <w:szCs w:val="21"/>
        </w:rPr>
        <w:t xml:space="preserve"> garden architectures to the polytopes </w:t>
      </w:r>
      <w:r>
        <w:rPr>
          <w:rFonts w:ascii="Times New Roman" w:hAnsi="Times New Roman" w:cs="Times New Roman"/>
          <w:sz w:val="21"/>
          <w:szCs w:val="21"/>
        </w:rPr>
        <w:t>I</w:t>
      </w:r>
      <w:r>
        <w:rPr>
          <w:rFonts w:ascii="Times New Roman" w:hAnsi="Times New Roman" w:cs="Times New Roman" w:hint="eastAsia"/>
          <w:sz w:val="21"/>
          <w:szCs w:val="21"/>
        </w:rPr>
        <w:t xml:space="preserve"> learned in mathematics - </w:t>
      </w:r>
      <w:r w:rsidRPr="00DB1321">
        <w:rPr>
          <w:rFonts w:ascii="Times New Roman" w:hAnsi="Times New Roman" w:cs="Times New Roman"/>
          <w:sz w:val="21"/>
          <w:szCs w:val="21"/>
        </w:rPr>
        <w:t xml:space="preserve">objects travel in </w:t>
      </w:r>
      <w:r>
        <w:rPr>
          <w:rFonts w:ascii="Times New Roman" w:hAnsi="Times New Roman" w:cs="Times New Roman" w:hint="eastAsia"/>
          <w:sz w:val="21"/>
          <w:szCs w:val="21"/>
        </w:rPr>
        <w:t>four</w:t>
      </w:r>
      <w:r w:rsidRPr="00DB1321">
        <w:rPr>
          <w:rFonts w:ascii="Times New Roman" w:hAnsi="Times New Roman" w:cs="Times New Roman"/>
          <w:sz w:val="21"/>
          <w:szCs w:val="21"/>
        </w:rPr>
        <w:t xml:space="preserve">-dimension. </w:t>
      </w:r>
      <w:r>
        <w:rPr>
          <w:rFonts w:ascii="Times New Roman" w:hAnsi="Times New Roman" w:cs="Times New Roman" w:hint="eastAsia"/>
          <w:sz w:val="21"/>
          <w:szCs w:val="21"/>
        </w:rPr>
        <w:t>E</w:t>
      </w:r>
      <w:r w:rsidRPr="00DB1321">
        <w:rPr>
          <w:rFonts w:ascii="Times New Roman" w:hAnsi="Times New Roman" w:cs="Times New Roman"/>
          <w:sz w:val="21"/>
          <w:szCs w:val="21"/>
        </w:rPr>
        <w:t xml:space="preserve">ach </w:t>
      </w:r>
      <w:r>
        <w:rPr>
          <w:rFonts w:ascii="Times New Roman" w:hAnsi="Times New Roman" w:cs="Times New Roman"/>
          <w:sz w:val="21"/>
          <w:szCs w:val="21"/>
        </w:rPr>
        <w:t xml:space="preserve">part of the </w:t>
      </w:r>
      <w:r>
        <w:rPr>
          <w:rFonts w:ascii="Times New Roman" w:hAnsi="Times New Roman" w:cs="Times New Roman" w:hint="eastAsia"/>
          <w:sz w:val="21"/>
          <w:szCs w:val="21"/>
        </w:rPr>
        <w:t xml:space="preserve">garden </w:t>
      </w:r>
      <w:r w:rsidRPr="00DB1321">
        <w:rPr>
          <w:rFonts w:ascii="Times New Roman" w:hAnsi="Times New Roman" w:cs="Times New Roman"/>
          <w:sz w:val="21"/>
          <w:szCs w:val="21"/>
        </w:rPr>
        <w:t xml:space="preserve">seems to be distinct and </w:t>
      </w:r>
      <w:r>
        <w:rPr>
          <w:rFonts w:ascii="Times New Roman" w:hAnsi="Times New Roman" w:cs="Times New Roman"/>
          <w:sz w:val="21"/>
          <w:szCs w:val="21"/>
        </w:rPr>
        <w:t>separate</w:t>
      </w:r>
      <w:r w:rsidRPr="00DB1321">
        <w:rPr>
          <w:rFonts w:ascii="Times New Roman" w:hAnsi="Times New Roman" w:cs="Times New Roman"/>
          <w:sz w:val="21"/>
          <w:szCs w:val="21"/>
        </w:rPr>
        <w:t xml:space="preserve">, but when viewed </w:t>
      </w:r>
      <w:r>
        <w:rPr>
          <w:rFonts w:ascii="Times New Roman" w:hAnsi="Times New Roman" w:cs="Times New Roman"/>
          <w:sz w:val="21"/>
          <w:szCs w:val="21"/>
        </w:rPr>
        <w:t>from the right angle</w:t>
      </w:r>
      <w:r w:rsidRPr="00DB1321">
        <w:rPr>
          <w:rFonts w:ascii="Times New Roman" w:hAnsi="Times New Roman" w:cs="Times New Roman"/>
          <w:sz w:val="21"/>
          <w:szCs w:val="21"/>
        </w:rPr>
        <w:t xml:space="preserve">, they become such a vibrant entirety. </w:t>
      </w:r>
      <w:r>
        <w:rPr>
          <w:rFonts w:ascii="Times New Roman" w:hAnsi="Times New Roman" w:cs="Times New Roman" w:hint="eastAsia"/>
          <w:sz w:val="21"/>
          <w:szCs w:val="21"/>
        </w:rPr>
        <w:t>T</w:t>
      </w:r>
      <w:r>
        <w:rPr>
          <w:rFonts w:ascii="Times New Roman" w:hAnsi="Times New Roman" w:cs="Times New Roman"/>
          <w:sz w:val="21"/>
          <w:szCs w:val="21"/>
        </w:rPr>
        <w:t xml:space="preserve">he parts </w:t>
      </w:r>
      <w:r w:rsidRPr="00DB1321">
        <w:rPr>
          <w:rFonts w:ascii="Times New Roman" w:hAnsi="Times New Roman" w:cs="Times New Roman"/>
          <w:sz w:val="21"/>
          <w:szCs w:val="21"/>
        </w:rPr>
        <w:t>travel</w:t>
      </w:r>
      <w:r>
        <w:rPr>
          <w:rFonts w:ascii="Times New Roman" w:hAnsi="Times New Roman" w:cs="Times New Roman" w:hint="eastAsia"/>
          <w:sz w:val="21"/>
          <w:szCs w:val="21"/>
        </w:rPr>
        <w:t xml:space="preserve">, </w:t>
      </w:r>
      <w:r w:rsidRPr="00DB1321">
        <w:rPr>
          <w:rFonts w:ascii="Times New Roman" w:hAnsi="Times New Roman" w:cs="Times New Roman"/>
          <w:sz w:val="21"/>
          <w:szCs w:val="21"/>
        </w:rPr>
        <w:t>tangle</w:t>
      </w:r>
      <w:r>
        <w:rPr>
          <w:rFonts w:ascii="Times New Roman" w:hAnsi="Times New Roman" w:cs="Times New Roman" w:hint="eastAsia"/>
          <w:sz w:val="21"/>
          <w:szCs w:val="21"/>
        </w:rPr>
        <w:t>,</w:t>
      </w:r>
      <w:r w:rsidRPr="00DB1321">
        <w:rPr>
          <w:rFonts w:ascii="Times New Roman" w:hAnsi="Times New Roman" w:cs="Times New Roman"/>
          <w:sz w:val="21"/>
          <w:szCs w:val="21"/>
        </w:rPr>
        <w:t xml:space="preserve"> and scatter around. </w:t>
      </w:r>
      <w:r w:rsidRPr="008357FD">
        <w:rPr>
          <w:rFonts w:ascii="Times New Roman" w:hAnsi="Times New Roman" w:cs="Times New Roman"/>
          <w:sz w:val="21"/>
          <w:szCs w:val="21"/>
        </w:rPr>
        <w:t xml:space="preserve">They interact in such a way that even </w:t>
      </w:r>
      <w:r w:rsidR="008357FD" w:rsidRPr="008357FD">
        <w:rPr>
          <w:rFonts w:ascii="Times New Roman" w:hAnsi="Times New Roman" w:cs="Times New Roman" w:hint="eastAsia"/>
          <w:sz w:val="21"/>
          <w:szCs w:val="21"/>
        </w:rPr>
        <w:t xml:space="preserve">could be </w:t>
      </w:r>
      <w:r w:rsidR="008357FD" w:rsidRPr="008357FD">
        <w:rPr>
          <w:rFonts w:ascii="Times New Roman" w:hAnsi="Times New Roman" w:cs="Times New Roman"/>
          <w:sz w:val="21"/>
          <w:szCs w:val="21"/>
        </w:rPr>
        <w:t>interpreted</w:t>
      </w:r>
      <w:r w:rsidR="008357FD" w:rsidRPr="008357FD">
        <w:rPr>
          <w:rFonts w:ascii="Times New Roman" w:hAnsi="Times New Roman" w:cs="Times New Roman" w:hint="eastAsia"/>
          <w:sz w:val="21"/>
          <w:szCs w:val="21"/>
        </w:rPr>
        <w:t xml:space="preserve"> by </w:t>
      </w:r>
      <w:r w:rsidRPr="008357FD">
        <w:rPr>
          <w:rFonts w:ascii="Times New Roman" w:hAnsi="Times New Roman" w:cs="Times New Roman"/>
          <w:sz w:val="21"/>
          <w:szCs w:val="21"/>
        </w:rPr>
        <w:t xml:space="preserve">most advanced mathematical </w:t>
      </w:r>
      <w:r w:rsidRPr="008357FD">
        <w:rPr>
          <w:rFonts w:ascii="Times New Roman" w:hAnsi="Times New Roman" w:cs="Times New Roman" w:hint="eastAsia"/>
          <w:sz w:val="21"/>
          <w:szCs w:val="21"/>
        </w:rPr>
        <w:t>theor</w:t>
      </w:r>
      <w:r w:rsidR="008357FD" w:rsidRPr="008357FD">
        <w:rPr>
          <w:rFonts w:ascii="Times New Roman" w:hAnsi="Times New Roman" w:cs="Times New Roman" w:hint="eastAsia"/>
          <w:sz w:val="21"/>
          <w:szCs w:val="21"/>
        </w:rPr>
        <w:t>y</w:t>
      </w:r>
      <w:r w:rsidRPr="008357FD">
        <w:rPr>
          <w:rFonts w:ascii="Times New Roman" w:hAnsi="Times New Roman" w:cs="Times New Roman" w:hint="eastAsia"/>
          <w:sz w:val="21"/>
          <w:szCs w:val="21"/>
        </w:rPr>
        <w:t>.</w:t>
      </w:r>
      <w:r>
        <w:rPr>
          <w:rFonts w:ascii="Times New Roman" w:hAnsi="Times New Roman" w:cs="Times New Roman"/>
          <w:sz w:val="21"/>
          <w:szCs w:val="21"/>
        </w:rPr>
        <w:t xml:space="preserve"> </w:t>
      </w:r>
      <w:r w:rsidR="008357FD">
        <w:rPr>
          <w:rFonts w:ascii="Times New Roman" w:hAnsi="Times New Roman" w:cs="Times New Roman" w:hint="eastAsia"/>
          <w:sz w:val="21"/>
          <w:szCs w:val="21"/>
        </w:rPr>
        <w:t>But t</w:t>
      </w:r>
      <w:r>
        <w:rPr>
          <w:rFonts w:ascii="Times New Roman" w:hAnsi="Times New Roman" w:cs="Times New Roman"/>
          <w:sz w:val="21"/>
          <w:szCs w:val="21"/>
        </w:rPr>
        <w:t xml:space="preserve">his </w:t>
      </w:r>
      <w:r>
        <w:rPr>
          <w:rFonts w:ascii="Times New Roman" w:hAnsi="Times New Roman" w:cs="Times New Roman" w:hint="eastAsia"/>
          <w:sz w:val="21"/>
          <w:szCs w:val="21"/>
        </w:rPr>
        <w:t xml:space="preserve">architectural </w:t>
      </w:r>
      <w:r>
        <w:rPr>
          <w:rFonts w:ascii="Times New Roman" w:hAnsi="Times New Roman" w:cs="Times New Roman"/>
          <w:sz w:val="21"/>
          <w:szCs w:val="21"/>
        </w:rPr>
        <w:t xml:space="preserve">art </w:t>
      </w:r>
      <w:r>
        <w:rPr>
          <w:rFonts w:ascii="Times New Roman" w:hAnsi="Times New Roman" w:cs="Times New Roman" w:hint="eastAsia"/>
          <w:sz w:val="21"/>
          <w:szCs w:val="21"/>
        </w:rPr>
        <w:t>goes far beyond the logic</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turning mathematics from the rational to </w:t>
      </w:r>
      <w:r>
        <w:rPr>
          <w:rFonts w:ascii="Times New Roman" w:hAnsi="Times New Roman" w:cs="Times New Roman"/>
          <w:sz w:val="21"/>
          <w:szCs w:val="21"/>
        </w:rPr>
        <w:t>the</w:t>
      </w:r>
      <w:r>
        <w:rPr>
          <w:rFonts w:ascii="Times New Roman" w:hAnsi="Times New Roman" w:cs="Times New Roman" w:hint="eastAsia"/>
          <w:sz w:val="21"/>
          <w:szCs w:val="21"/>
        </w:rPr>
        <w:t xml:space="preserve"> perceptual, from the </w:t>
      </w:r>
      <w:r>
        <w:rPr>
          <w:rFonts w:ascii="Times New Roman" w:hAnsi="Times New Roman" w:cs="Times New Roman"/>
          <w:sz w:val="21"/>
          <w:szCs w:val="21"/>
        </w:rPr>
        <w:t>regular</w:t>
      </w:r>
      <w:r>
        <w:rPr>
          <w:rFonts w:ascii="Times New Roman" w:hAnsi="Times New Roman" w:cs="Times New Roman" w:hint="eastAsia"/>
          <w:sz w:val="21"/>
          <w:szCs w:val="21"/>
        </w:rPr>
        <w:t xml:space="preserve"> to the non-linear.</w:t>
      </w:r>
    </w:p>
    <w:p w14:paraId="3BB546F5" w14:textId="77777777" w:rsidR="00F20EFD" w:rsidRDefault="00F20EFD" w:rsidP="001A6759">
      <w:pPr>
        <w:spacing w:line="300" w:lineRule="exact"/>
        <w:jc w:val="left"/>
        <w:rPr>
          <w:rFonts w:ascii="Times New Roman" w:hAnsi="Times New Roman" w:cs="Times New Roman"/>
          <w:sz w:val="21"/>
          <w:szCs w:val="21"/>
        </w:rPr>
      </w:pPr>
    </w:p>
    <w:p w14:paraId="27AA7E38" w14:textId="0EF45791" w:rsidR="00F20EFD" w:rsidRDefault="008357FD" w:rsidP="008357FD">
      <w:pPr>
        <w:spacing w:line="300" w:lineRule="exact"/>
        <w:jc w:val="left"/>
        <w:rPr>
          <w:rFonts w:ascii="Times New Roman" w:hAnsi="Times New Roman" w:cs="Times New Roman"/>
          <w:sz w:val="21"/>
          <w:szCs w:val="21"/>
        </w:rPr>
      </w:pPr>
      <w:r w:rsidRPr="008357FD">
        <w:rPr>
          <w:rFonts w:ascii="Times New Roman" w:hAnsi="Times New Roman" w:cs="Times New Roman"/>
          <w:sz w:val="21"/>
          <w:szCs w:val="21"/>
        </w:rPr>
        <w:t xml:space="preserve">I </w:t>
      </w:r>
      <w:r>
        <w:rPr>
          <w:rFonts w:ascii="Times New Roman" w:hAnsi="Times New Roman" w:cs="Times New Roman" w:hint="eastAsia"/>
          <w:sz w:val="21"/>
          <w:szCs w:val="21"/>
        </w:rPr>
        <w:t xml:space="preserve">plan </w:t>
      </w:r>
      <w:r w:rsidRPr="008357FD">
        <w:rPr>
          <w:rFonts w:ascii="Times New Roman" w:hAnsi="Times New Roman" w:cs="Times New Roman"/>
          <w:sz w:val="21"/>
          <w:szCs w:val="21"/>
        </w:rPr>
        <w:t xml:space="preserve">to </w:t>
      </w:r>
      <w:r>
        <w:rPr>
          <w:rFonts w:ascii="Times New Roman" w:hAnsi="Times New Roman" w:cs="Times New Roman" w:hint="eastAsia"/>
          <w:sz w:val="21"/>
          <w:szCs w:val="21"/>
        </w:rPr>
        <w:t>study</w:t>
      </w:r>
      <w:r w:rsidRPr="008357FD">
        <w:rPr>
          <w:rFonts w:ascii="Times New Roman" w:hAnsi="Times New Roman" w:cs="Times New Roman"/>
          <w:sz w:val="21"/>
          <w:szCs w:val="21"/>
        </w:rPr>
        <w:t xml:space="preserve"> math</w:t>
      </w:r>
      <w:r>
        <w:rPr>
          <w:rFonts w:ascii="Times New Roman" w:hAnsi="Times New Roman" w:cs="Times New Roman" w:hint="eastAsia"/>
          <w:sz w:val="21"/>
          <w:szCs w:val="21"/>
        </w:rPr>
        <w:t>ematics</w:t>
      </w:r>
      <w:r w:rsidRPr="008357FD">
        <w:rPr>
          <w:rFonts w:ascii="Times New Roman" w:hAnsi="Times New Roman" w:cs="Times New Roman"/>
          <w:sz w:val="21"/>
          <w:szCs w:val="21"/>
        </w:rPr>
        <w:t xml:space="preserve"> and architecture at </w:t>
      </w:r>
      <w:r>
        <w:rPr>
          <w:rFonts w:ascii="Times New Roman" w:hAnsi="Times New Roman" w:cs="Times New Roman" w:hint="eastAsia"/>
          <w:sz w:val="21"/>
          <w:szCs w:val="21"/>
        </w:rPr>
        <w:t>college</w:t>
      </w:r>
      <w:r>
        <w:rPr>
          <w:rFonts w:ascii="Times New Roman" w:hAnsi="Times New Roman" w:cs="Times New Roman"/>
          <w:sz w:val="21"/>
          <w:szCs w:val="21"/>
        </w:rPr>
        <w:t>, aspir</w:t>
      </w:r>
      <w:r>
        <w:rPr>
          <w:rFonts w:ascii="Times New Roman" w:hAnsi="Times New Roman" w:cs="Times New Roman" w:hint="eastAsia"/>
          <w:sz w:val="21"/>
          <w:szCs w:val="21"/>
        </w:rPr>
        <w:t>ing</w:t>
      </w:r>
      <w:r>
        <w:rPr>
          <w:rFonts w:ascii="Times New Roman" w:hAnsi="Times New Roman" w:cs="Times New Roman"/>
          <w:sz w:val="21"/>
          <w:szCs w:val="21"/>
        </w:rPr>
        <w:t xml:space="preserve"> to be </w:t>
      </w:r>
      <w:r w:rsidRPr="008357FD">
        <w:rPr>
          <w:rFonts w:ascii="Times New Roman" w:hAnsi="Times New Roman" w:cs="Times New Roman"/>
          <w:sz w:val="21"/>
          <w:szCs w:val="21"/>
        </w:rPr>
        <w:t xml:space="preserve">a designer who </w:t>
      </w:r>
      <w:r>
        <w:rPr>
          <w:rFonts w:ascii="Times New Roman" w:hAnsi="Times New Roman" w:cs="Times New Roman" w:hint="eastAsia"/>
          <w:sz w:val="21"/>
          <w:szCs w:val="21"/>
        </w:rPr>
        <w:t xml:space="preserve">will </w:t>
      </w:r>
      <w:r w:rsidRPr="008357FD">
        <w:rPr>
          <w:rFonts w:ascii="Times New Roman" w:hAnsi="Times New Roman" w:cs="Times New Roman"/>
          <w:sz w:val="21"/>
          <w:szCs w:val="21"/>
        </w:rPr>
        <w:t xml:space="preserve">mathematically interpret </w:t>
      </w:r>
      <w:r>
        <w:rPr>
          <w:rFonts w:ascii="Times New Roman" w:hAnsi="Times New Roman" w:cs="Times New Roman" w:hint="eastAsia"/>
          <w:sz w:val="21"/>
          <w:szCs w:val="21"/>
        </w:rPr>
        <w:t xml:space="preserve">the </w:t>
      </w:r>
      <w:r w:rsidRPr="008357FD">
        <w:rPr>
          <w:rFonts w:ascii="Times New Roman" w:hAnsi="Times New Roman" w:cs="Times New Roman"/>
          <w:sz w:val="21"/>
          <w:szCs w:val="21"/>
        </w:rPr>
        <w:t xml:space="preserve">architectural </w:t>
      </w:r>
      <w:r>
        <w:rPr>
          <w:rFonts w:ascii="Times New Roman" w:hAnsi="Times New Roman" w:cs="Times New Roman" w:hint="eastAsia"/>
          <w:sz w:val="21"/>
          <w:szCs w:val="21"/>
        </w:rPr>
        <w:t>idea</w:t>
      </w:r>
      <w:r w:rsidRPr="008357FD">
        <w:rPr>
          <w:rFonts w:ascii="Times New Roman" w:hAnsi="Times New Roman" w:cs="Times New Roman"/>
          <w:sz w:val="21"/>
          <w:szCs w:val="21"/>
        </w:rPr>
        <w:t>.</w:t>
      </w:r>
    </w:p>
    <w:p w14:paraId="5D9439FC" w14:textId="77777777" w:rsidR="001A6759" w:rsidRDefault="001A6759" w:rsidP="001A6759">
      <w:pPr>
        <w:spacing w:line="300" w:lineRule="exact"/>
        <w:rPr>
          <w:rFonts w:ascii="Times New Roman" w:hAnsi="Times New Roman" w:cs="Times New Roman"/>
          <w:sz w:val="21"/>
          <w:szCs w:val="21"/>
        </w:rPr>
      </w:pPr>
    </w:p>
    <w:p w14:paraId="25697A75" w14:textId="77777777" w:rsidR="00896FC6" w:rsidRPr="008357FD" w:rsidRDefault="00896FC6" w:rsidP="008357FD">
      <w:pPr>
        <w:spacing w:line="300" w:lineRule="exact"/>
        <w:rPr>
          <w:rFonts w:ascii="Times New Roman" w:hAnsi="Times New Roman" w:cs="Times New Roman"/>
          <w:sz w:val="21"/>
          <w:szCs w:val="21"/>
        </w:rPr>
      </w:pPr>
    </w:p>
    <w:p w14:paraId="33B072A8" w14:textId="094145D9" w:rsidR="001A6759" w:rsidRPr="008357FD" w:rsidRDefault="008357FD" w:rsidP="008357FD">
      <w:pPr>
        <w:spacing w:line="300" w:lineRule="exact"/>
        <w:rPr>
          <w:rFonts w:ascii="Times New Roman" w:hAnsi="Times New Roman" w:cs="Times New Roman"/>
          <w:b/>
          <w:sz w:val="21"/>
          <w:szCs w:val="21"/>
          <w:u w:val="single"/>
        </w:rPr>
      </w:pPr>
      <w:r>
        <w:rPr>
          <w:rFonts w:ascii="Times New Roman" w:hAnsi="Times New Roman" w:cs="Times New Roman"/>
          <w:b/>
          <w:sz w:val="21"/>
          <w:szCs w:val="21"/>
          <w:u w:val="single"/>
        </w:rPr>
        <w:t>Collaboration</w:t>
      </w:r>
    </w:p>
    <w:p w14:paraId="132B5F6A" w14:textId="690AF25B" w:rsidR="001A6759" w:rsidRPr="008357FD" w:rsidRDefault="001A6759" w:rsidP="008357FD">
      <w:pPr>
        <w:spacing w:line="300" w:lineRule="exact"/>
        <w:rPr>
          <w:rFonts w:ascii="Times New Roman" w:hAnsi="Times New Roman" w:cs="Times New Roman"/>
          <w:b/>
          <w:sz w:val="21"/>
          <w:szCs w:val="21"/>
        </w:rPr>
      </w:pPr>
      <w:r w:rsidRPr="008357FD">
        <w:rPr>
          <w:rFonts w:ascii="Times New Roman" w:hAnsi="Times New Roman" w:cs="Times New Roman"/>
          <w:b/>
          <w:sz w:val="21"/>
          <w:szCs w:val="21"/>
        </w:rPr>
        <w:t>When you work on hard math problems do you usually work alone? Or with a group of</w:t>
      </w:r>
      <w:r w:rsidR="000414D2">
        <w:rPr>
          <w:rFonts w:ascii="Times New Roman" w:hAnsi="Times New Roman" w:cs="Times New Roman"/>
          <w:b/>
          <w:sz w:val="21"/>
          <w:szCs w:val="21"/>
        </w:rPr>
        <w:t xml:space="preserve"> </w:t>
      </w:r>
      <w:r w:rsidRPr="008357FD">
        <w:rPr>
          <w:rFonts w:ascii="Times New Roman" w:hAnsi="Times New Roman" w:cs="Times New Roman"/>
          <w:b/>
          <w:sz w:val="21"/>
          <w:szCs w:val="21"/>
        </w:rPr>
        <w:t>friends? Reminder: when you work on the Ross Application Problems, plea</w:t>
      </w:r>
      <w:r w:rsidR="008357FD" w:rsidRPr="008357FD">
        <w:rPr>
          <w:rFonts w:ascii="Times New Roman" w:hAnsi="Times New Roman" w:cs="Times New Roman"/>
          <w:b/>
          <w:sz w:val="21"/>
          <w:szCs w:val="21"/>
        </w:rPr>
        <w:t>se be sure to work by yourself.</w:t>
      </w:r>
    </w:p>
    <w:p w14:paraId="1EE6BA4E" w14:textId="77777777" w:rsidR="008357FD" w:rsidRPr="008357FD" w:rsidRDefault="008357FD" w:rsidP="008357FD">
      <w:pPr>
        <w:spacing w:line="300" w:lineRule="exact"/>
        <w:rPr>
          <w:rFonts w:ascii="Times New Roman" w:hAnsi="Times New Roman" w:cs="Times New Roman"/>
          <w:sz w:val="21"/>
          <w:szCs w:val="21"/>
        </w:rPr>
      </w:pPr>
    </w:p>
    <w:p w14:paraId="0FD282FF" w14:textId="6BC441E7" w:rsidR="00170D8E" w:rsidRDefault="008357FD" w:rsidP="00930058">
      <w:pPr>
        <w:spacing w:line="300" w:lineRule="exact"/>
        <w:jc w:val="left"/>
        <w:rPr>
          <w:rFonts w:ascii="Times New Roman" w:hAnsi="Times New Roman" w:cs="Times New Roman"/>
          <w:sz w:val="21"/>
          <w:szCs w:val="21"/>
        </w:rPr>
      </w:pPr>
      <w:r>
        <w:rPr>
          <w:rFonts w:ascii="Times New Roman" w:hAnsi="Times New Roman" w:cs="Times New Roman"/>
          <w:sz w:val="21"/>
          <w:szCs w:val="21"/>
        </w:rPr>
        <w:t>I don’t mind working alon</w:t>
      </w:r>
      <w:r w:rsidR="0056521D">
        <w:rPr>
          <w:rFonts w:ascii="Times New Roman" w:hAnsi="Times New Roman" w:cs="Times New Roman" w:hint="eastAsia"/>
          <w:sz w:val="21"/>
          <w:szCs w:val="21"/>
        </w:rPr>
        <w:t xml:space="preserve">e, and </w:t>
      </w:r>
      <w:r w:rsidR="001A6759" w:rsidRPr="008357FD">
        <w:rPr>
          <w:rFonts w:ascii="Times New Roman" w:hAnsi="Times New Roman" w:cs="Times New Roman"/>
          <w:sz w:val="21"/>
          <w:szCs w:val="21"/>
        </w:rPr>
        <w:t xml:space="preserve">in fact, I usually work </w:t>
      </w:r>
      <w:r w:rsidR="0056521D">
        <w:rPr>
          <w:rFonts w:ascii="Times New Roman" w:hAnsi="Times New Roman" w:cs="Times New Roman" w:hint="eastAsia"/>
          <w:sz w:val="21"/>
          <w:szCs w:val="21"/>
        </w:rPr>
        <w:t xml:space="preserve">on math problems </w:t>
      </w:r>
      <w:r w:rsidR="001A6759" w:rsidRPr="008357FD">
        <w:rPr>
          <w:rFonts w:ascii="Times New Roman" w:hAnsi="Times New Roman" w:cs="Times New Roman"/>
          <w:sz w:val="21"/>
          <w:szCs w:val="21"/>
        </w:rPr>
        <w:t xml:space="preserve">alone. </w:t>
      </w:r>
      <w:r w:rsidR="0056521D">
        <w:rPr>
          <w:rFonts w:ascii="Times New Roman" w:hAnsi="Times New Roman" w:cs="Times New Roman" w:hint="eastAsia"/>
          <w:sz w:val="21"/>
          <w:szCs w:val="21"/>
        </w:rPr>
        <w:t xml:space="preserve">Sometimes </w:t>
      </w:r>
      <w:r w:rsidR="0056521D">
        <w:rPr>
          <w:rFonts w:ascii="Times New Roman" w:hAnsi="Times New Roman" w:cs="Times New Roman"/>
          <w:sz w:val="21"/>
          <w:szCs w:val="21"/>
        </w:rPr>
        <w:t>I</w:t>
      </w:r>
      <w:r w:rsidR="0056521D">
        <w:rPr>
          <w:rFonts w:ascii="Times New Roman" w:hAnsi="Times New Roman" w:cs="Times New Roman" w:hint="eastAsia"/>
          <w:sz w:val="21"/>
          <w:szCs w:val="21"/>
        </w:rPr>
        <w:t xml:space="preserve"> enjoy th</w:t>
      </w:r>
      <w:r w:rsidR="00930058">
        <w:rPr>
          <w:rFonts w:ascii="Times New Roman" w:hAnsi="Times New Roman" w:cs="Times New Roman" w:hint="eastAsia"/>
          <w:sz w:val="21"/>
          <w:szCs w:val="21"/>
        </w:rPr>
        <w:t>is kind of</w:t>
      </w:r>
      <w:r w:rsidR="0056521D">
        <w:rPr>
          <w:rFonts w:ascii="Times New Roman" w:hAnsi="Times New Roman" w:cs="Times New Roman" w:hint="eastAsia"/>
          <w:sz w:val="21"/>
          <w:szCs w:val="21"/>
        </w:rPr>
        <w:t xml:space="preserve"> loneliness</w:t>
      </w:r>
      <w:r w:rsidR="00592342">
        <w:rPr>
          <w:rFonts w:ascii="Times New Roman" w:hAnsi="Times New Roman" w:cs="Times New Roman" w:hint="eastAsia"/>
          <w:sz w:val="21"/>
          <w:szCs w:val="21"/>
        </w:rPr>
        <w:t xml:space="preserve"> since</w:t>
      </w:r>
      <w:r w:rsidR="0056521D">
        <w:rPr>
          <w:rFonts w:ascii="Times New Roman" w:hAnsi="Times New Roman" w:cs="Times New Roman" w:hint="eastAsia"/>
          <w:sz w:val="21"/>
          <w:szCs w:val="21"/>
        </w:rPr>
        <w:t xml:space="preserve"> </w:t>
      </w:r>
      <w:r w:rsidR="001A6759" w:rsidRPr="008357FD">
        <w:rPr>
          <w:rFonts w:ascii="Times New Roman" w:hAnsi="Times New Roman" w:cs="Times New Roman"/>
          <w:sz w:val="21"/>
          <w:szCs w:val="21"/>
        </w:rPr>
        <w:t>I could</w:t>
      </w:r>
      <w:r w:rsidR="00930058">
        <w:rPr>
          <w:rFonts w:ascii="Times New Roman" w:hAnsi="Times New Roman" w:cs="Times New Roman" w:hint="eastAsia"/>
          <w:sz w:val="21"/>
          <w:szCs w:val="21"/>
        </w:rPr>
        <w:t xml:space="preserve"> </w:t>
      </w:r>
      <w:r w:rsidR="001A6759" w:rsidRPr="008357FD">
        <w:rPr>
          <w:rFonts w:ascii="Times New Roman" w:hAnsi="Times New Roman" w:cs="Times New Roman"/>
          <w:sz w:val="21"/>
          <w:szCs w:val="21"/>
        </w:rPr>
        <w:t>n</w:t>
      </w:r>
      <w:r w:rsidR="00930058">
        <w:rPr>
          <w:rFonts w:ascii="Times New Roman" w:hAnsi="Times New Roman" w:cs="Times New Roman" w:hint="eastAsia"/>
          <w:sz w:val="21"/>
          <w:szCs w:val="21"/>
        </w:rPr>
        <w:t>o</w:t>
      </w:r>
      <w:r w:rsidR="001A6759" w:rsidRPr="008357FD">
        <w:rPr>
          <w:rFonts w:ascii="Times New Roman" w:hAnsi="Times New Roman" w:cs="Times New Roman"/>
          <w:sz w:val="21"/>
          <w:szCs w:val="21"/>
        </w:rPr>
        <w:t xml:space="preserve">t find </w:t>
      </w:r>
      <w:r w:rsidR="0056521D">
        <w:rPr>
          <w:rFonts w:ascii="Times New Roman" w:hAnsi="Times New Roman" w:cs="Times New Roman" w:hint="eastAsia"/>
          <w:sz w:val="21"/>
          <w:szCs w:val="21"/>
        </w:rPr>
        <w:t xml:space="preserve">a peer </w:t>
      </w:r>
      <w:r w:rsidR="001A6759" w:rsidRPr="008357FD">
        <w:rPr>
          <w:rFonts w:ascii="Times New Roman" w:hAnsi="Times New Roman" w:cs="Times New Roman"/>
          <w:sz w:val="21"/>
          <w:szCs w:val="21"/>
        </w:rPr>
        <w:t>as passionate about math as I am in my school. I</w:t>
      </w:r>
      <w:r w:rsidR="00592342">
        <w:rPr>
          <w:rFonts w:ascii="Times New Roman" w:hAnsi="Times New Roman" w:cs="Times New Roman"/>
          <w:sz w:val="21"/>
          <w:szCs w:val="21"/>
        </w:rPr>
        <w:t>’</w:t>
      </w:r>
      <w:r w:rsidR="00592342">
        <w:rPr>
          <w:rFonts w:ascii="Times New Roman" w:hAnsi="Times New Roman" w:cs="Times New Roman" w:hint="eastAsia"/>
          <w:sz w:val="21"/>
          <w:szCs w:val="21"/>
        </w:rPr>
        <w:t xml:space="preserve">ve been accustomed to </w:t>
      </w:r>
      <w:r w:rsidR="001A6759" w:rsidRPr="008357FD">
        <w:rPr>
          <w:rFonts w:ascii="Times New Roman" w:hAnsi="Times New Roman" w:cs="Times New Roman"/>
          <w:sz w:val="21"/>
          <w:szCs w:val="21"/>
        </w:rPr>
        <w:t>spend</w:t>
      </w:r>
      <w:r w:rsidR="00592342">
        <w:rPr>
          <w:rFonts w:ascii="Times New Roman" w:hAnsi="Times New Roman" w:cs="Times New Roman" w:hint="eastAsia"/>
          <w:sz w:val="21"/>
          <w:szCs w:val="21"/>
        </w:rPr>
        <w:t>ing</w:t>
      </w:r>
      <w:r w:rsidR="001A6759" w:rsidRPr="008357FD">
        <w:rPr>
          <w:rFonts w:ascii="Times New Roman" w:hAnsi="Times New Roman" w:cs="Times New Roman"/>
          <w:sz w:val="21"/>
          <w:szCs w:val="21"/>
        </w:rPr>
        <w:t xml:space="preserve"> hours thinking about </w:t>
      </w:r>
      <w:r w:rsidR="006562DD">
        <w:rPr>
          <w:rFonts w:ascii="Times New Roman" w:hAnsi="Times New Roman" w:cs="Times New Roman" w:hint="eastAsia"/>
          <w:sz w:val="21"/>
          <w:szCs w:val="21"/>
        </w:rPr>
        <w:t>a</w:t>
      </w:r>
      <w:r w:rsidR="006562DD" w:rsidRPr="008357FD">
        <w:rPr>
          <w:rFonts w:ascii="Times New Roman" w:hAnsi="Times New Roman" w:cs="Times New Roman"/>
          <w:sz w:val="21"/>
          <w:szCs w:val="21"/>
        </w:rPr>
        <w:t xml:space="preserve"> </w:t>
      </w:r>
      <w:r w:rsidR="001A6759" w:rsidRPr="008357FD">
        <w:rPr>
          <w:rFonts w:ascii="Times New Roman" w:hAnsi="Times New Roman" w:cs="Times New Roman"/>
          <w:sz w:val="21"/>
          <w:szCs w:val="21"/>
        </w:rPr>
        <w:t xml:space="preserve">problem myself before </w:t>
      </w:r>
      <w:r>
        <w:rPr>
          <w:rFonts w:ascii="Times New Roman" w:hAnsi="Times New Roman" w:cs="Times New Roman" w:hint="eastAsia"/>
          <w:sz w:val="21"/>
          <w:szCs w:val="21"/>
        </w:rPr>
        <w:t>turning to</w:t>
      </w:r>
      <w:r w:rsidRPr="008357FD">
        <w:rPr>
          <w:rFonts w:ascii="Times New Roman" w:hAnsi="Times New Roman" w:cs="Times New Roman"/>
          <w:sz w:val="21"/>
          <w:szCs w:val="21"/>
        </w:rPr>
        <w:t xml:space="preserve"> </w:t>
      </w:r>
      <w:r w:rsidR="001A6759" w:rsidRPr="008357FD">
        <w:rPr>
          <w:rFonts w:ascii="Times New Roman" w:hAnsi="Times New Roman" w:cs="Times New Roman"/>
          <w:sz w:val="21"/>
          <w:szCs w:val="21"/>
        </w:rPr>
        <w:t xml:space="preserve">my math teacher </w:t>
      </w:r>
      <w:r w:rsidR="006562DD">
        <w:rPr>
          <w:rFonts w:ascii="Times New Roman" w:hAnsi="Times New Roman" w:cs="Times New Roman" w:hint="eastAsia"/>
          <w:sz w:val="21"/>
          <w:szCs w:val="21"/>
        </w:rPr>
        <w:t xml:space="preserve">or </w:t>
      </w:r>
      <w:r w:rsidR="006562DD">
        <w:rPr>
          <w:rFonts w:ascii="Times New Roman" w:hAnsi="Times New Roman" w:cs="Times New Roman"/>
          <w:sz w:val="21"/>
          <w:szCs w:val="21"/>
        </w:rPr>
        <w:t>senior</w:t>
      </w:r>
      <w:r w:rsidR="006562DD">
        <w:rPr>
          <w:rFonts w:ascii="Times New Roman" w:hAnsi="Times New Roman" w:cs="Times New Roman" w:hint="eastAsia"/>
          <w:sz w:val="21"/>
          <w:szCs w:val="21"/>
        </w:rPr>
        <w:t xml:space="preserve"> students </w:t>
      </w:r>
      <w:r w:rsidR="001A6759" w:rsidRPr="008357FD">
        <w:rPr>
          <w:rFonts w:ascii="Times New Roman" w:hAnsi="Times New Roman" w:cs="Times New Roman"/>
          <w:sz w:val="21"/>
          <w:szCs w:val="21"/>
        </w:rPr>
        <w:t xml:space="preserve">for help. </w:t>
      </w:r>
      <w:r w:rsidR="00592342">
        <w:rPr>
          <w:rFonts w:ascii="Times New Roman" w:hAnsi="Times New Roman" w:cs="Times New Roman" w:hint="eastAsia"/>
          <w:sz w:val="21"/>
          <w:szCs w:val="21"/>
        </w:rPr>
        <w:t>T</w:t>
      </w:r>
      <w:r w:rsidR="002749B4">
        <w:rPr>
          <w:rFonts w:ascii="Times New Roman" w:hAnsi="Times New Roman" w:cs="Times New Roman" w:hint="eastAsia"/>
          <w:sz w:val="21"/>
          <w:szCs w:val="21"/>
        </w:rPr>
        <w:t xml:space="preserve">his struggling process </w:t>
      </w:r>
      <w:r w:rsidR="00592342">
        <w:rPr>
          <w:rFonts w:ascii="Times New Roman" w:hAnsi="Times New Roman" w:cs="Times New Roman" w:hint="eastAsia"/>
          <w:sz w:val="21"/>
          <w:szCs w:val="21"/>
        </w:rPr>
        <w:t xml:space="preserve">of </w:t>
      </w:r>
      <w:r w:rsidR="00592342">
        <w:rPr>
          <w:rFonts w:ascii="Times New Roman" w:hAnsi="Times New Roman" w:cs="Times New Roman"/>
          <w:sz w:val="21"/>
          <w:szCs w:val="21"/>
        </w:rPr>
        <w:t>figuring</w:t>
      </w:r>
      <w:r w:rsidR="00592342">
        <w:rPr>
          <w:rFonts w:ascii="Times New Roman" w:hAnsi="Times New Roman" w:cs="Times New Roman" w:hint="eastAsia"/>
          <w:sz w:val="21"/>
          <w:szCs w:val="21"/>
        </w:rPr>
        <w:t xml:space="preserve"> out a tough math problem can be likened to </w:t>
      </w:r>
      <w:r w:rsidR="009C10D9">
        <w:rPr>
          <w:rFonts w:ascii="Times New Roman" w:hAnsi="Times New Roman" w:cs="Times New Roman" w:hint="eastAsia"/>
          <w:sz w:val="21"/>
          <w:szCs w:val="21"/>
        </w:rPr>
        <w:t xml:space="preserve">that of </w:t>
      </w:r>
      <w:r w:rsidR="002749B4">
        <w:rPr>
          <w:rFonts w:ascii="Times New Roman" w:hAnsi="Times New Roman" w:cs="Times New Roman" w:hint="eastAsia"/>
          <w:sz w:val="21"/>
          <w:szCs w:val="21"/>
        </w:rPr>
        <w:t xml:space="preserve">being suffocated under the water. </w:t>
      </w:r>
      <w:r w:rsidR="00170D8E" w:rsidRPr="00170D8E">
        <w:rPr>
          <w:rFonts w:ascii="Times New Roman" w:hAnsi="Times New Roman" w:cs="Times New Roman"/>
          <w:sz w:val="21"/>
          <w:szCs w:val="21"/>
        </w:rPr>
        <w:t xml:space="preserve">Only </w:t>
      </w:r>
      <w:r w:rsidR="00A81557">
        <w:rPr>
          <w:rFonts w:ascii="Times New Roman" w:hAnsi="Times New Roman" w:cs="Times New Roman" w:hint="eastAsia"/>
          <w:sz w:val="21"/>
          <w:szCs w:val="21"/>
        </w:rPr>
        <w:t>after</w:t>
      </w:r>
      <w:r w:rsidR="00A81557" w:rsidRPr="00170D8E">
        <w:rPr>
          <w:rFonts w:ascii="Times New Roman" w:hAnsi="Times New Roman" w:cs="Times New Roman"/>
          <w:sz w:val="21"/>
          <w:szCs w:val="21"/>
        </w:rPr>
        <w:t xml:space="preserve"> </w:t>
      </w:r>
      <w:r w:rsidR="00170D8E" w:rsidRPr="00170D8E">
        <w:rPr>
          <w:rFonts w:ascii="Times New Roman" w:hAnsi="Times New Roman" w:cs="Times New Roman"/>
          <w:sz w:val="21"/>
          <w:szCs w:val="21"/>
        </w:rPr>
        <w:t>I learn</w:t>
      </w:r>
      <w:r w:rsidR="00592342">
        <w:rPr>
          <w:rFonts w:ascii="Times New Roman" w:hAnsi="Times New Roman" w:cs="Times New Roman" w:hint="eastAsia"/>
          <w:sz w:val="21"/>
          <w:szCs w:val="21"/>
        </w:rPr>
        <w:t>ed</w:t>
      </w:r>
      <w:r w:rsidR="00170D8E" w:rsidRPr="00170D8E">
        <w:rPr>
          <w:rFonts w:ascii="Times New Roman" w:hAnsi="Times New Roman" w:cs="Times New Roman"/>
          <w:sz w:val="21"/>
          <w:szCs w:val="21"/>
        </w:rPr>
        <w:t xml:space="preserve"> to swim and </w:t>
      </w:r>
      <w:r w:rsidR="005F31DA">
        <w:rPr>
          <w:rFonts w:ascii="Times New Roman" w:hAnsi="Times New Roman" w:cs="Times New Roman"/>
          <w:sz w:val="21"/>
          <w:szCs w:val="21"/>
        </w:rPr>
        <w:t xml:space="preserve">can </w:t>
      </w:r>
      <w:r w:rsidR="00592342">
        <w:rPr>
          <w:rFonts w:ascii="Times New Roman" w:hAnsi="Times New Roman" w:cs="Times New Roman" w:hint="eastAsia"/>
          <w:sz w:val="21"/>
          <w:szCs w:val="21"/>
        </w:rPr>
        <w:t xml:space="preserve">float on the </w:t>
      </w:r>
      <w:r w:rsidR="00170D8E" w:rsidRPr="00170D8E">
        <w:rPr>
          <w:rFonts w:ascii="Times New Roman" w:hAnsi="Times New Roman" w:cs="Times New Roman"/>
          <w:sz w:val="21"/>
          <w:szCs w:val="21"/>
        </w:rPr>
        <w:t>surface</w:t>
      </w:r>
      <w:r w:rsidR="00592342">
        <w:rPr>
          <w:rFonts w:ascii="Times New Roman" w:hAnsi="Times New Roman" w:cs="Times New Roman" w:hint="eastAsia"/>
          <w:sz w:val="21"/>
          <w:szCs w:val="21"/>
        </w:rPr>
        <w:t xml:space="preserve"> of </w:t>
      </w:r>
      <w:r w:rsidR="00934B04">
        <w:rPr>
          <w:rFonts w:ascii="Times New Roman" w:hAnsi="Times New Roman" w:cs="Times New Roman" w:hint="eastAsia"/>
          <w:sz w:val="21"/>
          <w:szCs w:val="21"/>
        </w:rPr>
        <w:t xml:space="preserve">the </w:t>
      </w:r>
      <w:r w:rsidR="00592342">
        <w:rPr>
          <w:rFonts w:ascii="Times New Roman" w:hAnsi="Times New Roman" w:cs="Times New Roman" w:hint="eastAsia"/>
          <w:sz w:val="21"/>
          <w:szCs w:val="21"/>
        </w:rPr>
        <w:t>water</w:t>
      </w:r>
      <w:r w:rsidR="00170D8E" w:rsidRPr="00170D8E">
        <w:rPr>
          <w:rFonts w:ascii="Times New Roman" w:hAnsi="Times New Roman" w:cs="Times New Roman"/>
          <w:sz w:val="21"/>
          <w:szCs w:val="21"/>
        </w:rPr>
        <w:t xml:space="preserve"> can I </w:t>
      </w:r>
      <w:r w:rsidR="00A81557">
        <w:rPr>
          <w:rFonts w:ascii="Times New Roman" w:hAnsi="Times New Roman" w:cs="Times New Roman" w:hint="eastAsia"/>
          <w:sz w:val="21"/>
          <w:szCs w:val="21"/>
        </w:rPr>
        <w:t xml:space="preserve">learn to </w:t>
      </w:r>
      <w:r w:rsidR="00170D8E" w:rsidRPr="00170D8E">
        <w:rPr>
          <w:rFonts w:ascii="Times New Roman" w:hAnsi="Times New Roman" w:cs="Times New Roman"/>
          <w:sz w:val="21"/>
          <w:szCs w:val="21"/>
        </w:rPr>
        <w:t>appre</w:t>
      </w:r>
      <w:r w:rsidR="00F32D11">
        <w:rPr>
          <w:rFonts w:ascii="Times New Roman" w:hAnsi="Times New Roman" w:cs="Times New Roman"/>
          <w:sz w:val="21"/>
          <w:szCs w:val="21"/>
        </w:rPr>
        <w:t>ciate the beauty of mathematics</w:t>
      </w:r>
      <w:r w:rsidR="005F31DA">
        <w:rPr>
          <w:rFonts w:ascii="Times New Roman" w:hAnsi="Times New Roman" w:cs="Times New Roman"/>
          <w:sz w:val="21"/>
          <w:szCs w:val="21"/>
        </w:rPr>
        <w:t xml:space="preserve">. </w:t>
      </w:r>
      <w:r w:rsidR="000D6C98">
        <w:rPr>
          <w:rFonts w:ascii="Times New Roman" w:hAnsi="Times New Roman" w:cs="Times New Roman" w:hint="eastAsia"/>
          <w:sz w:val="21"/>
          <w:szCs w:val="21"/>
        </w:rPr>
        <w:t xml:space="preserve">Struggle and progress </w:t>
      </w:r>
      <w:r w:rsidR="00934B04">
        <w:rPr>
          <w:rFonts w:ascii="Times New Roman" w:hAnsi="Times New Roman" w:cs="Times New Roman"/>
          <w:sz w:val="21"/>
          <w:szCs w:val="21"/>
        </w:rPr>
        <w:t>are</w:t>
      </w:r>
      <w:r w:rsidR="00410B36">
        <w:rPr>
          <w:rFonts w:ascii="Times New Roman" w:hAnsi="Times New Roman" w:cs="Times New Roman"/>
          <w:sz w:val="21"/>
          <w:szCs w:val="21"/>
        </w:rPr>
        <w:t xml:space="preserve"> </w:t>
      </w:r>
      <w:r w:rsidR="000D6C98">
        <w:rPr>
          <w:rFonts w:ascii="Times New Roman" w:hAnsi="Times New Roman" w:cs="Times New Roman" w:hint="eastAsia"/>
          <w:sz w:val="21"/>
          <w:szCs w:val="21"/>
        </w:rPr>
        <w:t>twin brothers</w:t>
      </w:r>
      <w:r w:rsidR="004B489C" w:rsidRPr="004B489C">
        <w:rPr>
          <w:rFonts w:ascii="Times New Roman" w:hAnsi="Times New Roman" w:cs="Times New Roman"/>
          <w:sz w:val="21"/>
          <w:szCs w:val="21"/>
        </w:rPr>
        <w:t>.</w:t>
      </w:r>
    </w:p>
    <w:p w14:paraId="47C210B9" w14:textId="7411B190" w:rsidR="008357FD" w:rsidRDefault="008357FD" w:rsidP="00930058">
      <w:pPr>
        <w:spacing w:line="300" w:lineRule="exact"/>
        <w:jc w:val="left"/>
        <w:rPr>
          <w:rFonts w:ascii="Times New Roman" w:hAnsi="Times New Roman" w:cs="Times New Roman"/>
          <w:sz w:val="21"/>
          <w:szCs w:val="21"/>
        </w:rPr>
      </w:pPr>
    </w:p>
    <w:p w14:paraId="3D4C584D" w14:textId="76FFF402" w:rsidR="00930058" w:rsidRDefault="00A21C85" w:rsidP="00930058">
      <w:pPr>
        <w:spacing w:line="300" w:lineRule="exact"/>
        <w:jc w:val="left"/>
        <w:rPr>
          <w:rFonts w:ascii="Times New Roman" w:hAnsi="Times New Roman" w:cs="Times New Roman"/>
          <w:sz w:val="21"/>
          <w:szCs w:val="21"/>
        </w:rPr>
      </w:pPr>
      <w:r>
        <w:rPr>
          <w:rFonts w:ascii="Times New Roman" w:hAnsi="Times New Roman" w:cs="Times New Roman"/>
          <w:sz w:val="21"/>
          <w:szCs w:val="21"/>
        </w:rPr>
        <w:t>In some cases, however, that</w:t>
      </w:r>
      <w:r w:rsidRPr="00A21C85">
        <w:rPr>
          <w:rFonts w:ascii="Times New Roman" w:hAnsi="Times New Roman" w:cs="Times New Roman"/>
          <w:sz w:val="21"/>
          <w:szCs w:val="21"/>
        </w:rPr>
        <w:t xml:space="preserve"> is not </w:t>
      </w:r>
      <w:r>
        <w:rPr>
          <w:rFonts w:ascii="Times New Roman" w:hAnsi="Times New Roman" w:cs="Times New Roman"/>
          <w:sz w:val="21"/>
          <w:szCs w:val="21"/>
        </w:rPr>
        <w:t>the entire truth</w:t>
      </w:r>
      <w:r w:rsidRPr="00A21C85">
        <w:rPr>
          <w:rFonts w:ascii="Times New Roman" w:hAnsi="Times New Roman" w:cs="Times New Roman"/>
          <w:sz w:val="21"/>
          <w:szCs w:val="21"/>
        </w:rPr>
        <w:t>.</w:t>
      </w:r>
      <w:r>
        <w:rPr>
          <w:rFonts w:ascii="Times New Roman" w:hAnsi="Times New Roman" w:cs="Times New Roman"/>
          <w:sz w:val="21"/>
          <w:szCs w:val="21"/>
        </w:rPr>
        <w:t xml:space="preserve"> W</w:t>
      </w:r>
      <w:r w:rsidR="001A6759" w:rsidRPr="008357FD">
        <w:rPr>
          <w:rFonts w:ascii="Times New Roman" w:hAnsi="Times New Roman" w:cs="Times New Roman"/>
          <w:sz w:val="21"/>
          <w:szCs w:val="21"/>
        </w:rPr>
        <w:t>hen investigating quasi-cluster algebra, I</w:t>
      </w:r>
      <w:r w:rsidR="00F32D11">
        <w:rPr>
          <w:rFonts w:ascii="Times New Roman" w:hAnsi="Times New Roman" w:cs="Times New Roman"/>
          <w:sz w:val="21"/>
          <w:szCs w:val="21"/>
        </w:rPr>
        <w:t>’</w:t>
      </w:r>
      <w:r w:rsidR="00F32D11">
        <w:rPr>
          <w:rFonts w:ascii="Times New Roman" w:hAnsi="Times New Roman" w:cs="Times New Roman" w:hint="eastAsia"/>
          <w:sz w:val="21"/>
          <w:szCs w:val="21"/>
        </w:rPr>
        <w:t xml:space="preserve">d prefer to seek </w:t>
      </w:r>
      <w:r w:rsidR="00F32D11">
        <w:rPr>
          <w:rFonts w:ascii="Times New Roman" w:hAnsi="Times New Roman" w:cs="Times New Roman"/>
          <w:sz w:val="21"/>
          <w:szCs w:val="21"/>
        </w:rPr>
        <w:t>collaboration</w:t>
      </w:r>
      <w:r w:rsidR="00F32D11">
        <w:rPr>
          <w:rFonts w:ascii="Times New Roman" w:hAnsi="Times New Roman" w:cs="Times New Roman" w:hint="eastAsia"/>
          <w:sz w:val="21"/>
          <w:szCs w:val="21"/>
        </w:rPr>
        <w:t xml:space="preserve">s with other math friends. During the process of proving </w:t>
      </w:r>
      <w:r w:rsidR="001A6759" w:rsidRPr="00F32D11">
        <w:rPr>
          <w:rFonts w:ascii="Times New Roman" w:hAnsi="Times New Roman" w:cs="Times New Roman"/>
          <w:sz w:val="21"/>
          <w:szCs w:val="21"/>
        </w:rPr>
        <w:t xml:space="preserve">the number of triangulations, I </w:t>
      </w:r>
      <w:r w:rsidR="00F32D11">
        <w:rPr>
          <w:rFonts w:ascii="Times New Roman" w:hAnsi="Times New Roman" w:cs="Times New Roman" w:hint="eastAsia"/>
          <w:sz w:val="21"/>
          <w:szCs w:val="21"/>
        </w:rPr>
        <w:t xml:space="preserve">discussed a lot with my mentor and like-minded peer via video meetings. </w:t>
      </w:r>
      <w:r w:rsidR="00705D49">
        <w:rPr>
          <w:rFonts w:ascii="Times New Roman" w:hAnsi="Times New Roman" w:cs="Times New Roman" w:hint="eastAsia"/>
          <w:sz w:val="21"/>
          <w:szCs w:val="21"/>
        </w:rPr>
        <w:t>Exchange</w:t>
      </w:r>
      <w:r w:rsidR="001A6759" w:rsidRPr="008357FD">
        <w:rPr>
          <w:rFonts w:ascii="Times New Roman" w:hAnsi="Times New Roman" w:cs="Times New Roman"/>
          <w:sz w:val="21"/>
          <w:szCs w:val="21"/>
        </w:rPr>
        <w:t xml:space="preserve"> with other math lovers, especially those </w:t>
      </w:r>
      <w:r w:rsidR="00705D49">
        <w:rPr>
          <w:rFonts w:ascii="Times New Roman" w:hAnsi="Times New Roman" w:cs="Times New Roman" w:hint="eastAsia"/>
          <w:sz w:val="21"/>
          <w:szCs w:val="21"/>
        </w:rPr>
        <w:t xml:space="preserve">who are adept in various fields of </w:t>
      </w:r>
      <w:r w:rsidR="00705D49">
        <w:rPr>
          <w:rFonts w:ascii="Times New Roman" w:hAnsi="Times New Roman" w:cs="Times New Roman"/>
          <w:sz w:val="21"/>
          <w:szCs w:val="21"/>
        </w:rPr>
        <w:t>mathematics</w:t>
      </w:r>
      <w:r w:rsidR="001A6759" w:rsidRPr="008357FD">
        <w:rPr>
          <w:rFonts w:ascii="Times New Roman" w:hAnsi="Times New Roman" w:cs="Times New Roman"/>
          <w:sz w:val="21"/>
          <w:szCs w:val="21"/>
        </w:rPr>
        <w:t xml:space="preserve">, </w:t>
      </w:r>
      <w:r w:rsidR="00705D49">
        <w:rPr>
          <w:rFonts w:ascii="Times New Roman" w:hAnsi="Times New Roman" w:cs="Times New Roman" w:hint="eastAsia"/>
          <w:sz w:val="21"/>
          <w:szCs w:val="21"/>
        </w:rPr>
        <w:t>could</w:t>
      </w:r>
      <w:r w:rsidR="00705D49" w:rsidRPr="008357FD">
        <w:rPr>
          <w:rFonts w:ascii="Times New Roman" w:hAnsi="Times New Roman" w:cs="Times New Roman"/>
          <w:sz w:val="21"/>
          <w:szCs w:val="21"/>
        </w:rPr>
        <w:t xml:space="preserve"> </w:t>
      </w:r>
      <w:r w:rsidR="001A6759" w:rsidRPr="008357FD">
        <w:rPr>
          <w:rFonts w:ascii="Times New Roman" w:hAnsi="Times New Roman" w:cs="Times New Roman"/>
          <w:sz w:val="21"/>
          <w:szCs w:val="21"/>
        </w:rPr>
        <w:t xml:space="preserve">be extremely </w:t>
      </w:r>
      <w:r w:rsidR="00705D49" w:rsidRPr="00705D49">
        <w:rPr>
          <w:rFonts w:ascii="Times New Roman" w:hAnsi="Times New Roman" w:cs="Times New Roman"/>
          <w:sz w:val="21"/>
          <w:szCs w:val="21"/>
        </w:rPr>
        <w:t>rewarding</w:t>
      </w:r>
      <w:r w:rsidR="001A6759" w:rsidRPr="008357FD">
        <w:rPr>
          <w:rFonts w:ascii="Times New Roman" w:hAnsi="Times New Roman" w:cs="Times New Roman"/>
          <w:sz w:val="21"/>
          <w:szCs w:val="21"/>
        </w:rPr>
        <w:t xml:space="preserve"> </w:t>
      </w:r>
      <w:r w:rsidR="00705D49">
        <w:rPr>
          <w:rFonts w:ascii="Times New Roman" w:hAnsi="Times New Roman" w:cs="Times New Roman" w:hint="eastAsia"/>
          <w:sz w:val="21"/>
          <w:szCs w:val="21"/>
        </w:rPr>
        <w:t>because</w:t>
      </w:r>
      <w:r w:rsidR="00705D49" w:rsidRPr="00930058">
        <w:rPr>
          <w:rFonts w:ascii="Times New Roman" w:hAnsi="Times New Roman" w:cs="Times New Roman"/>
          <w:sz w:val="21"/>
          <w:szCs w:val="21"/>
        </w:rPr>
        <w:t xml:space="preserve"> </w:t>
      </w:r>
      <w:r w:rsidR="00705D49" w:rsidRPr="00705D49">
        <w:rPr>
          <w:rFonts w:ascii="Times New Roman" w:hAnsi="Times New Roman" w:cs="Times New Roman" w:hint="eastAsia"/>
          <w:i/>
          <w:sz w:val="21"/>
          <w:szCs w:val="21"/>
        </w:rPr>
        <w:t>t</w:t>
      </w:r>
      <w:r w:rsidR="00705D49" w:rsidRPr="00705D49">
        <w:rPr>
          <w:rFonts w:ascii="Times New Roman" w:hAnsi="Times New Roman" w:cs="Times New Roman"/>
          <w:i/>
          <w:sz w:val="21"/>
          <w:szCs w:val="21"/>
        </w:rPr>
        <w:t>he fire burns high when everybody adds wood to it</w:t>
      </w:r>
      <w:r w:rsidR="00705D49" w:rsidRPr="00930058">
        <w:rPr>
          <w:rFonts w:ascii="Times New Roman" w:hAnsi="Times New Roman" w:cs="Times New Roman"/>
          <w:sz w:val="21"/>
          <w:szCs w:val="21"/>
        </w:rPr>
        <w:t>.</w:t>
      </w:r>
      <w:r w:rsidR="00705D49">
        <w:rPr>
          <w:rFonts w:ascii="Times New Roman" w:hAnsi="Times New Roman" w:cs="Times New Roman" w:hint="eastAsia"/>
          <w:sz w:val="21"/>
          <w:szCs w:val="21"/>
        </w:rPr>
        <w:t xml:space="preserve"> </w:t>
      </w:r>
      <w:r w:rsidR="00705D49">
        <w:rPr>
          <w:rFonts w:ascii="Times New Roman" w:hAnsi="Times New Roman" w:cs="Times New Roman"/>
          <w:sz w:val="21"/>
          <w:szCs w:val="21"/>
        </w:rPr>
        <w:t>Collaboration</w:t>
      </w:r>
      <w:r w:rsidR="00705D49" w:rsidRPr="008357FD">
        <w:rPr>
          <w:rFonts w:ascii="Times New Roman" w:hAnsi="Times New Roman" w:cs="Times New Roman"/>
          <w:sz w:val="21"/>
          <w:szCs w:val="21"/>
        </w:rPr>
        <w:t xml:space="preserve"> </w:t>
      </w:r>
      <w:r w:rsidR="001A6759" w:rsidRPr="008357FD">
        <w:rPr>
          <w:rFonts w:ascii="Times New Roman" w:hAnsi="Times New Roman" w:cs="Times New Roman"/>
          <w:sz w:val="21"/>
          <w:szCs w:val="21"/>
        </w:rPr>
        <w:t xml:space="preserve">can offer new insights </w:t>
      </w:r>
      <w:r w:rsidR="00930058">
        <w:rPr>
          <w:rFonts w:ascii="Times New Roman" w:hAnsi="Times New Roman" w:cs="Times New Roman" w:hint="eastAsia"/>
          <w:sz w:val="21"/>
          <w:szCs w:val="21"/>
        </w:rPr>
        <w:t xml:space="preserve">and a </w:t>
      </w:r>
      <w:r w:rsidR="00930058">
        <w:rPr>
          <w:rFonts w:ascii="Times New Roman" w:hAnsi="Times New Roman" w:cs="Times New Roman"/>
          <w:sz w:val="21"/>
          <w:szCs w:val="21"/>
        </w:rPr>
        <w:t>broader</w:t>
      </w:r>
      <w:r w:rsidR="00930058">
        <w:rPr>
          <w:rFonts w:ascii="Times New Roman" w:hAnsi="Times New Roman" w:cs="Times New Roman" w:hint="eastAsia"/>
          <w:sz w:val="21"/>
          <w:szCs w:val="21"/>
        </w:rPr>
        <w:t xml:space="preserve"> horizon </w:t>
      </w:r>
      <w:r w:rsidR="001A6759" w:rsidRPr="008357FD">
        <w:rPr>
          <w:rFonts w:ascii="Times New Roman" w:hAnsi="Times New Roman" w:cs="Times New Roman"/>
          <w:sz w:val="21"/>
          <w:szCs w:val="21"/>
        </w:rPr>
        <w:t>into a difficult yet intriguing problem.</w:t>
      </w:r>
      <w:r w:rsidR="00930058">
        <w:rPr>
          <w:rFonts w:ascii="Times New Roman" w:hAnsi="Times New Roman" w:cs="Times New Roman" w:hint="eastAsia"/>
          <w:sz w:val="21"/>
          <w:szCs w:val="21"/>
        </w:rPr>
        <w:t xml:space="preserve"> </w:t>
      </w:r>
      <w:r w:rsidR="002E1CE4">
        <w:rPr>
          <w:rFonts w:ascii="Times New Roman" w:hAnsi="Times New Roman" w:cs="Times New Roman"/>
          <w:sz w:val="21"/>
          <w:szCs w:val="21"/>
        </w:rPr>
        <w:t>It</w:t>
      </w:r>
      <w:r w:rsidR="002E1CE4" w:rsidRPr="008357FD">
        <w:rPr>
          <w:rFonts w:ascii="Times New Roman" w:hAnsi="Times New Roman" w:cs="Times New Roman"/>
          <w:sz w:val="21"/>
          <w:szCs w:val="21"/>
        </w:rPr>
        <w:t xml:space="preserve"> </w:t>
      </w:r>
      <w:r w:rsidR="001A6759" w:rsidRPr="008357FD">
        <w:rPr>
          <w:rFonts w:ascii="Times New Roman" w:hAnsi="Times New Roman" w:cs="Times New Roman"/>
          <w:sz w:val="21"/>
          <w:szCs w:val="21"/>
        </w:rPr>
        <w:t xml:space="preserve">is </w:t>
      </w:r>
      <w:r w:rsidR="002E1CE4">
        <w:rPr>
          <w:rFonts w:ascii="Times New Roman" w:hAnsi="Times New Roman" w:cs="Times New Roman"/>
          <w:sz w:val="21"/>
          <w:szCs w:val="21"/>
        </w:rPr>
        <w:t>one of the reasons</w:t>
      </w:r>
      <w:r w:rsidR="002E1CE4" w:rsidRPr="008357FD">
        <w:rPr>
          <w:rFonts w:ascii="Times New Roman" w:hAnsi="Times New Roman" w:cs="Times New Roman"/>
          <w:sz w:val="21"/>
          <w:szCs w:val="21"/>
        </w:rPr>
        <w:t xml:space="preserve"> </w:t>
      </w:r>
      <w:r w:rsidR="001A6759" w:rsidRPr="008357FD">
        <w:rPr>
          <w:rFonts w:ascii="Times New Roman" w:hAnsi="Times New Roman" w:cs="Times New Roman"/>
          <w:sz w:val="21"/>
          <w:szCs w:val="21"/>
        </w:rPr>
        <w:t xml:space="preserve">why I am so looking forward to </w:t>
      </w:r>
      <w:r w:rsidR="00930058">
        <w:rPr>
          <w:rFonts w:ascii="Times New Roman" w:hAnsi="Times New Roman" w:cs="Times New Roman" w:hint="eastAsia"/>
          <w:sz w:val="21"/>
          <w:szCs w:val="21"/>
        </w:rPr>
        <w:t>attending</w:t>
      </w:r>
      <w:r w:rsidR="001A6759" w:rsidRPr="008357FD">
        <w:rPr>
          <w:rFonts w:ascii="Times New Roman" w:hAnsi="Times New Roman" w:cs="Times New Roman"/>
          <w:sz w:val="21"/>
          <w:szCs w:val="21"/>
        </w:rPr>
        <w:t xml:space="preserve"> </w:t>
      </w:r>
      <w:r w:rsidR="00930058">
        <w:rPr>
          <w:rFonts w:ascii="Times New Roman" w:hAnsi="Times New Roman" w:cs="Times New Roman" w:hint="eastAsia"/>
          <w:sz w:val="21"/>
          <w:szCs w:val="21"/>
        </w:rPr>
        <w:t xml:space="preserve">the </w:t>
      </w:r>
      <w:r w:rsidR="001A6759" w:rsidRPr="008357FD">
        <w:rPr>
          <w:rFonts w:ascii="Times New Roman" w:hAnsi="Times New Roman" w:cs="Times New Roman"/>
          <w:sz w:val="21"/>
          <w:szCs w:val="21"/>
        </w:rPr>
        <w:t xml:space="preserve">Ross </w:t>
      </w:r>
      <w:r w:rsidR="00930058">
        <w:rPr>
          <w:rFonts w:ascii="Times New Roman" w:hAnsi="Times New Roman" w:cs="Times New Roman" w:hint="eastAsia"/>
          <w:sz w:val="21"/>
          <w:szCs w:val="21"/>
        </w:rPr>
        <w:t xml:space="preserve">Program, which will </w:t>
      </w:r>
      <w:r w:rsidR="001A6759" w:rsidRPr="008357FD">
        <w:rPr>
          <w:rFonts w:ascii="Times New Roman" w:hAnsi="Times New Roman" w:cs="Times New Roman"/>
          <w:sz w:val="21"/>
          <w:szCs w:val="21"/>
        </w:rPr>
        <w:t xml:space="preserve">not only </w:t>
      </w:r>
      <w:r w:rsidR="00930058">
        <w:rPr>
          <w:rFonts w:ascii="Times New Roman" w:hAnsi="Times New Roman" w:cs="Times New Roman" w:hint="eastAsia"/>
          <w:sz w:val="21"/>
          <w:szCs w:val="21"/>
        </w:rPr>
        <w:t>open for me the window</w:t>
      </w:r>
      <w:r w:rsidR="001A6759" w:rsidRPr="008357FD">
        <w:rPr>
          <w:rFonts w:ascii="Times New Roman" w:hAnsi="Times New Roman" w:cs="Times New Roman"/>
          <w:sz w:val="21"/>
          <w:szCs w:val="21"/>
        </w:rPr>
        <w:t xml:space="preserve"> of number theory but also </w:t>
      </w:r>
      <w:r w:rsidR="00930058">
        <w:rPr>
          <w:rFonts w:ascii="Times New Roman" w:hAnsi="Times New Roman" w:cs="Times New Roman" w:hint="eastAsia"/>
          <w:sz w:val="21"/>
          <w:szCs w:val="21"/>
        </w:rPr>
        <w:t xml:space="preserve">provide a community to meet </w:t>
      </w:r>
      <w:r w:rsidR="005F31DA">
        <w:rPr>
          <w:rFonts w:ascii="Times New Roman" w:hAnsi="Times New Roman" w:cs="Times New Roman"/>
          <w:sz w:val="21"/>
          <w:szCs w:val="21"/>
        </w:rPr>
        <w:t xml:space="preserve">a group of </w:t>
      </w:r>
      <w:r w:rsidR="00930058">
        <w:rPr>
          <w:rFonts w:ascii="Times New Roman" w:hAnsi="Times New Roman" w:cs="Times New Roman" w:hint="eastAsia"/>
          <w:sz w:val="21"/>
          <w:szCs w:val="21"/>
        </w:rPr>
        <w:t>young scholars sharing the same enthusiasm about mathematics.</w:t>
      </w:r>
    </w:p>
    <w:p w14:paraId="148BD3FB" w14:textId="6AED9F7B" w:rsidR="00F90398" w:rsidRDefault="00F90398" w:rsidP="0074180B">
      <w:pPr>
        <w:spacing w:line="300" w:lineRule="exact"/>
        <w:rPr>
          <w:rFonts w:ascii="Times New Roman" w:hAnsi="Times New Roman" w:cs="Times New Roman"/>
          <w:sz w:val="21"/>
          <w:szCs w:val="21"/>
        </w:rPr>
      </w:pPr>
    </w:p>
    <w:p w14:paraId="7EF0DB8E" w14:textId="77777777" w:rsidR="0074180B" w:rsidRPr="0074180B" w:rsidRDefault="0074180B" w:rsidP="0074180B">
      <w:pPr>
        <w:spacing w:line="300" w:lineRule="exact"/>
        <w:rPr>
          <w:rFonts w:ascii="Times New Roman" w:hAnsi="Times New Roman" w:cs="Times New Roman"/>
          <w:sz w:val="21"/>
          <w:szCs w:val="21"/>
        </w:rPr>
      </w:pPr>
    </w:p>
    <w:p w14:paraId="343C0EA4" w14:textId="6F4FD0FD" w:rsidR="001A6759" w:rsidRPr="0074180B" w:rsidRDefault="0074180B" w:rsidP="0074180B">
      <w:pPr>
        <w:spacing w:line="300" w:lineRule="exact"/>
        <w:rPr>
          <w:rFonts w:ascii="Times New Roman" w:hAnsi="Times New Roman" w:cs="Times New Roman"/>
          <w:b/>
          <w:sz w:val="21"/>
          <w:szCs w:val="21"/>
          <w:u w:val="single"/>
        </w:rPr>
      </w:pPr>
      <w:r>
        <w:rPr>
          <w:rFonts w:ascii="Times New Roman" w:hAnsi="Times New Roman" w:cs="Times New Roman"/>
          <w:b/>
          <w:sz w:val="21"/>
          <w:szCs w:val="21"/>
          <w:u w:val="single"/>
        </w:rPr>
        <w:t>Other coursework</w:t>
      </w:r>
    </w:p>
    <w:p w14:paraId="7F0A7A33" w14:textId="77777777" w:rsidR="001A6759" w:rsidRDefault="001A6759" w:rsidP="0074180B">
      <w:pPr>
        <w:spacing w:line="300" w:lineRule="exact"/>
        <w:rPr>
          <w:rFonts w:ascii="Times New Roman" w:hAnsi="Times New Roman" w:cs="Times New Roman"/>
          <w:b/>
          <w:sz w:val="21"/>
          <w:szCs w:val="21"/>
        </w:rPr>
      </w:pPr>
      <w:r w:rsidRPr="0074180B">
        <w:rPr>
          <w:rFonts w:ascii="Times New Roman" w:hAnsi="Times New Roman" w:cs="Times New Roman"/>
          <w:b/>
          <w:sz w:val="21"/>
          <w:szCs w:val="21"/>
        </w:rPr>
        <w:t xml:space="preserve">Have you taken math courses outside of the standard high school curriculum? Those courses could have been at a local college, in a residential math program, from an educational website, etc. </w:t>
      </w:r>
    </w:p>
    <w:p w14:paraId="64116FEC" w14:textId="77777777" w:rsidR="0074180B" w:rsidRPr="0074180B" w:rsidRDefault="0074180B" w:rsidP="0074180B">
      <w:pPr>
        <w:spacing w:line="300" w:lineRule="exact"/>
        <w:rPr>
          <w:rFonts w:ascii="Times New Roman" w:hAnsi="Times New Roman" w:cs="Times New Roman"/>
          <w:b/>
          <w:sz w:val="21"/>
          <w:szCs w:val="21"/>
        </w:rPr>
      </w:pPr>
    </w:p>
    <w:p w14:paraId="3E690534" w14:textId="64008E15" w:rsidR="00BC7785" w:rsidRDefault="001A6759" w:rsidP="00B47CFF">
      <w:pPr>
        <w:spacing w:line="300" w:lineRule="exact"/>
        <w:jc w:val="left"/>
        <w:rPr>
          <w:rFonts w:ascii="Times New Roman" w:hAnsi="Times New Roman" w:cs="Times New Roman"/>
          <w:sz w:val="21"/>
          <w:szCs w:val="21"/>
        </w:rPr>
      </w:pPr>
      <w:r w:rsidRPr="0074180B">
        <w:rPr>
          <w:rFonts w:ascii="Times New Roman" w:hAnsi="Times New Roman" w:cs="Times New Roman"/>
          <w:sz w:val="21"/>
          <w:szCs w:val="21"/>
        </w:rPr>
        <w:t xml:space="preserve">Most of my </w:t>
      </w:r>
      <w:r w:rsidR="004179F8">
        <w:rPr>
          <w:rFonts w:ascii="Times New Roman" w:hAnsi="Times New Roman" w:cs="Times New Roman" w:hint="eastAsia"/>
          <w:sz w:val="21"/>
          <w:szCs w:val="21"/>
        </w:rPr>
        <w:t>acquisition of mathematic</w:t>
      </w:r>
      <w:r w:rsidR="00275CD3">
        <w:rPr>
          <w:rFonts w:ascii="Times New Roman" w:hAnsi="Times New Roman" w:cs="Times New Roman" w:hint="eastAsia"/>
          <w:sz w:val="21"/>
          <w:szCs w:val="21"/>
        </w:rPr>
        <w:t>al knowledge</w:t>
      </w:r>
      <w:r w:rsidR="004179F8">
        <w:rPr>
          <w:rFonts w:ascii="Times New Roman" w:hAnsi="Times New Roman" w:cs="Times New Roman" w:hint="eastAsia"/>
          <w:sz w:val="21"/>
          <w:szCs w:val="21"/>
        </w:rPr>
        <w:t xml:space="preserve"> </w:t>
      </w:r>
      <w:r w:rsidRPr="0074180B">
        <w:rPr>
          <w:rFonts w:ascii="Times New Roman" w:hAnsi="Times New Roman" w:cs="Times New Roman"/>
          <w:sz w:val="21"/>
          <w:szCs w:val="21"/>
        </w:rPr>
        <w:t xml:space="preserve">comes from outside of </w:t>
      </w:r>
      <w:r w:rsidR="00DE06C6">
        <w:rPr>
          <w:rFonts w:ascii="Times New Roman" w:hAnsi="Times New Roman" w:cs="Times New Roman" w:hint="eastAsia"/>
          <w:sz w:val="21"/>
          <w:szCs w:val="21"/>
        </w:rPr>
        <w:t xml:space="preserve">my </w:t>
      </w:r>
      <w:r w:rsidRPr="0074180B">
        <w:rPr>
          <w:rFonts w:ascii="Times New Roman" w:hAnsi="Times New Roman" w:cs="Times New Roman"/>
          <w:sz w:val="21"/>
          <w:szCs w:val="21"/>
        </w:rPr>
        <w:t>school</w:t>
      </w:r>
      <w:r w:rsidR="00DB4B8A">
        <w:rPr>
          <w:rFonts w:ascii="Times New Roman" w:hAnsi="Times New Roman" w:cs="Times New Roman" w:hint="eastAsia"/>
          <w:sz w:val="21"/>
          <w:szCs w:val="21"/>
        </w:rPr>
        <w:t xml:space="preserve"> curriculum</w:t>
      </w:r>
      <w:r w:rsidRPr="0074180B">
        <w:rPr>
          <w:rFonts w:ascii="Times New Roman" w:hAnsi="Times New Roman" w:cs="Times New Roman"/>
          <w:sz w:val="21"/>
          <w:szCs w:val="21"/>
        </w:rPr>
        <w:t>.</w:t>
      </w:r>
      <w:r w:rsidR="000414D2">
        <w:rPr>
          <w:rFonts w:ascii="Times New Roman" w:hAnsi="Times New Roman" w:cs="Times New Roman"/>
          <w:sz w:val="21"/>
          <w:szCs w:val="21"/>
        </w:rPr>
        <w:t xml:space="preserve"> </w:t>
      </w:r>
      <w:r w:rsidRPr="0074180B">
        <w:rPr>
          <w:rFonts w:ascii="Times New Roman" w:hAnsi="Times New Roman" w:cs="Times New Roman"/>
          <w:sz w:val="21"/>
          <w:szCs w:val="21"/>
        </w:rPr>
        <w:t xml:space="preserve">I still remember the first time I saw a video from </w:t>
      </w:r>
      <w:r w:rsidR="00ED7A53">
        <w:rPr>
          <w:rFonts w:ascii="Times New Roman" w:hAnsi="Times New Roman" w:cs="Times New Roman" w:hint="eastAsia"/>
          <w:sz w:val="21"/>
          <w:szCs w:val="21"/>
        </w:rPr>
        <w:t>3</w:t>
      </w:r>
      <w:r w:rsidRPr="0074180B">
        <w:rPr>
          <w:rFonts w:ascii="Times New Roman" w:hAnsi="Times New Roman" w:cs="Times New Roman"/>
          <w:sz w:val="21"/>
          <w:szCs w:val="21"/>
        </w:rPr>
        <w:t>Blue</w:t>
      </w:r>
      <w:r w:rsidR="00ED7A53">
        <w:rPr>
          <w:rFonts w:ascii="Times New Roman" w:hAnsi="Times New Roman" w:cs="Times New Roman" w:hint="eastAsia"/>
          <w:sz w:val="21"/>
          <w:szCs w:val="21"/>
        </w:rPr>
        <w:t>1</w:t>
      </w:r>
      <w:r w:rsidRPr="0074180B">
        <w:rPr>
          <w:rFonts w:ascii="Times New Roman" w:hAnsi="Times New Roman" w:cs="Times New Roman"/>
          <w:sz w:val="21"/>
          <w:szCs w:val="21"/>
        </w:rPr>
        <w:t>Brown</w:t>
      </w:r>
      <w:r w:rsidR="00DB4B8A">
        <w:rPr>
          <w:rFonts w:ascii="Times New Roman" w:hAnsi="Times New Roman" w:cs="Times New Roman" w:hint="eastAsia"/>
          <w:sz w:val="21"/>
          <w:szCs w:val="21"/>
        </w:rPr>
        <w:t xml:space="preserve">, where </w:t>
      </w:r>
      <w:r w:rsidR="00DB4B8A">
        <w:rPr>
          <w:rFonts w:ascii="Times New Roman" w:hAnsi="Times New Roman" w:cs="Times New Roman"/>
          <w:sz w:val="21"/>
          <w:szCs w:val="21"/>
        </w:rPr>
        <w:t>I</w:t>
      </w:r>
      <w:r w:rsidR="00DB4B8A">
        <w:rPr>
          <w:rFonts w:ascii="Times New Roman" w:hAnsi="Times New Roman" w:cs="Times New Roman" w:hint="eastAsia"/>
          <w:sz w:val="21"/>
          <w:szCs w:val="21"/>
        </w:rPr>
        <w:t xml:space="preserve"> </w:t>
      </w:r>
      <w:r w:rsidR="00D614C6">
        <w:rPr>
          <w:rFonts w:ascii="Times New Roman" w:hAnsi="Times New Roman" w:cs="Times New Roman" w:hint="eastAsia"/>
          <w:sz w:val="21"/>
          <w:szCs w:val="21"/>
        </w:rPr>
        <w:t>run into</w:t>
      </w:r>
      <w:r w:rsidR="00DB4B8A">
        <w:rPr>
          <w:rFonts w:ascii="Times New Roman" w:hAnsi="Times New Roman" w:cs="Times New Roman" w:hint="eastAsia"/>
          <w:sz w:val="21"/>
          <w:szCs w:val="21"/>
        </w:rPr>
        <w:t xml:space="preserve"> L</w:t>
      </w:r>
      <w:r w:rsidR="00DB4B8A" w:rsidRPr="0074180B">
        <w:rPr>
          <w:rFonts w:ascii="Times New Roman" w:hAnsi="Times New Roman" w:cs="Times New Roman"/>
          <w:sz w:val="21"/>
          <w:szCs w:val="21"/>
        </w:rPr>
        <w:t xml:space="preserve">inear </w:t>
      </w:r>
      <w:r w:rsidR="00DB4B8A">
        <w:rPr>
          <w:rFonts w:ascii="Times New Roman" w:hAnsi="Times New Roman" w:cs="Times New Roman" w:hint="eastAsia"/>
          <w:sz w:val="21"/>
          <w:szCs w:val="21"/>
        </w:rPr>
        <w:t>A</w:t>
      </w:r>
      <w:r w:rsidR="00DB4B8A" w:rsidRPr="0074180B">
        <w:rPr>
          <w:rFonts w:ascii="Times New Roman" w:hAnsi="Times New Roman" w:cs="Times New Roman"/>
          <w:sz w:val="21"/>
          <w:szCs w:val="21"/>
        </w:rPr>
        <w:t>lgebra</w:t>
      </w:r>
      <w:r w:rsidR="00DB4B8A">
        <w:rPr>
          <w:rFonts w:ascii="Times New Roman" w:hAnsi="Times New Roman" w:cs="Times New Roman" w:hint="eastAsia"/>
          <w:sz w:val="21"/>
          <w:szCs w:val="21"/>
        </w:rPr>
        <w:t xml:space="preserve"> and </w:t>
      </w:r>
      <w:r w:rsidR="00B47CFF">
        <w:rPr>
          <w:rFonts w:ascii="Times New Roman" w:hAnsi="Times New Roman" w:cs="Times New Roman" w:hint="eastAsia"/>
          <w:sz w:val="21"/>
          <w:szCs w:val="21"/>
        </w:rPr>
        <w:t>sense</w:t>
      </w:r>
      <w:r w:rsidR="00D614C6">
        <w:rPr>
          <w:rFonts w:ascii="Times New Roman" w:hAnsi="Times New Roman" w:cs="Times New Roman" w:hint="eastAsia"/>
          <w:sz w:val="21"/>
          <w:szCs w:val="21"/>
        </w:rPr>
        <w:t xml:space="preserve">d </w:t>
      </w:r>
      <w:r w:rsidR="00B47CFF">
        <w:rPr>
          <w:rFonts w:ascii="Times New Roman" w:hAnsi="Times New Roman" w:cs="Times New Roman" w:hint="eastAsia"/>
          <w:sz w:val="21"/>
          <w:szCs w:val="21"/>
        </w:rPr>
        <w:t>t</w:t>
      </w:r>
      <w:r w:rsidR="00B47CFF" w:rsidRPr="00B47CFF">
        <w:rPr>
          <w:rFonts w:ascii="Times New Roman" w:hAnsi="Times New Roman" w:cs="Times New Roman"/>
          <w:sz w:val="21"/>
          <w:szCs w:val="21"/>
        </w:rPr>
        <w:t xml:space="preserve">he study of mathematics can not only be </w:t>
      </w:r>
      <w:r w:rsidR="00B47CFF">
        <w:rPr>
          <w:rFonts w:ascii="Times New Roman" w:hAnsi="Times New Roman" w:cs="Times New Roman" w:hint="eastAsia"/>
          <w:sz w:val="21"/>
          <w:szCs w:val="21"/>
        </w:rPr>
        <w:t>realized</w:t>
      </w:r>
      <w:r w:rsidR="00B47CFF" w:rsidRPr="00B47CFF">
        <w:rPr>
          <w:rFonts w:ascii="Times New Roman" w:hAnsi="Times New Roman" w:cs="Times New Roman"/>
          <w:sz w:val="21"/>
          <w:szCs w:val="21"/>
        </w:rPr>
        <w:t xml:space="preserve"> step by step </w:t>
      </w:r>
      <w:r w:rsidR="00DE06C6">
        <w:rPr>
          <w:rFonts w:ascii="Times New Roman" w:hAnsi="Times New Roman" w:cs="Times New Roman" w:hint="eastAsia"/>
          <w:sz w:val="21"/>
          <w:szCs w:val="21"/>
        </w:rPr>
        <w:t>following</w:t>
      </w:r>
      <w:r w:rsidR="00B47CFF" w:rsidRPr="00B47CFF">
        <w:rPr>
          <w:rFonts w:ascii="Times New Roman" w:hAnsi="Times New Roman" w:cs="Times New Roman"/>
          <w:sz w:val="21"/>
          <w:szCs w:val="21"/>
        </w:rPr>
        <w:t xml:space="preserve"> </w:t>
      </w:r>
      <w:r w:rsidR="00B47CFF">
        <w:rPr>
          <w:rFonts w:ascii="Times New Roman" w:hAnsi="Times New Roman" w:cs="Times New Roman" w:hint="eastAsia"/>
          <w:sz w:val="21"/>
          <w:szCs w:val="21"/>
        </w:rPr>
        <w:t>my</w:t>
      </w:r>
      <w:r w:rsidR="00B47CFF" w:rsidRPr="00B47CFF">
        <w:rPr>
          <w:rFonts w:ascii="Times New Roman" w:hAnsi="Times New Roman" w:cs="Times New Roman"/>
          <w:sz w:val="21"/>
          <w:szCs w:val="21"/>
        </w:rPr>
        <w:t xml:space="preserve"> school curriculum.</w:t>
      </w:r>
      <w:r w:rsidR="00B47CFF">
        <w:rPr>
          <w:rFonts w:ascii="Times New Roman" w:hAnsi="Times New Roman" w:cs="Times New Roman" w:hint="eastAsia"/>
          <w:sz w:val="21"/>
          <w:szCs w:val="21"/>
        </w:rPr>
        <w:t xml:space="preserve"> </w:t>
      </w:r>
      <w:r w:rsidR="00DC6559">
        <w:rPr>
          <w:rFonts w:ascii="Times New Roman" w:hAnsi="Times New Roman" w:cs="Times New Roman" w:hint="eastAsia"/>
          <w:sz w:val="21"/>
          <w:szCs w:val="21"/>
        </w:rPr>
        <w:t xml:space="preserve">After </w:t>
      </w:r>
      <w:r w:rsidR="00B47CFF">
        <w:rPr>
          <w:rFonts w:ascii="Times New Roman" w:hAnsi="Times New Roman" w:cs="Times New Roman" w:hint="eastAsia"/>
          <w:sz w:val="21"/>
          <w:szCs w:val="21"/>
        </w:rPr>
        <w:t>search</w:t>
      </w:r>
      <w:r w:rsidR="00DC6559">
        <w:rPr>
          <w:rFonts w:ascii="Times New Roman" w:hAnsi="Times New Roman" w:cs="Times New Roman" w:hint="eastAsia"/>
          <w:sz w:val="21"/>
          <w:szCs w:val="21"/>
        </w:rPr>
        <w:t>ing</w:t>
      </w:r>
      <w:r w:rsidR="00B47CFF">
        <w:rPr>
          <w:rFonts w:ascii="Times New Roman" w:hAnsi="Times New Roman" w:cs="Times New Roman" w:hint="eastAsia"/>
          <w:sz w:val="21"/>
          <w:szCs w:val="21"/>
        </w:rPr>
        <w:t xml:space="preserve"> </w:t>
      </w:r>
      <w:r w:rsidR="00DC6559">
        <w:rPr>
          <w:rFonts w:ascii="Times New Roman" w:hAnsi="Times New Roman" w:cs="Times New Roman" w:hint="eastAsia"/>
          <w:sz w:val="21"/>
          <w:szCs w:val="21"/>
        </w:rPr>
        <w:t xml:space="preserve">for mathematics </w:t>
      </w:r>
      <w:r w:rsidR="00B47CFF">
        <w:rPr>
          <w:rFonts w:ascii="Times New Roman" w:hAnsi="Times New Roman" w:cs="Times New Roman" w:hint="eastAsia"/>
          <w:sz w:val="21"/>
          <w:szCs w:val="21"/>
        </w:rPr>
        <w:t xml:space="preserve">courses from </w:t>
      </w:r>
      <w:r w:rsidR="00B47CFF" w:rsidRPr="0074180B">
        <w:rPr>
          <w:rFonts w:ascii="Times New Roman" w:hAnsi="Times New Roman" w:cs="Times New Roman"/>
          <w:sz w:val="21"/>
          <w:szCs w:val="21"/>
        </w:rPr>
        <w:t xml:space="preserve">Coursera, edX, </w:t>
      </w:r>
      <w:r w:rsidR="00DC6559">
        <w:rPr>
          <w:rFonts w:ascii="Times New Roman" w:hAnsi="Times New Roman" w:cs="Times New Roman" w:hint="eastAsia"/>
          <w:sz w:val="21"/>
          <w:szCs w:val="21"/>
        </w:rPr>
        <w:t xml:space="preserve">and </w:t>
      </w:r>
      <w:r w:rsidR="00B47CFF" w:rsidRPr="0074180B">
        <w:rPr>
          <w:rFonts w:ascii="Times New Roman" w:hAnsi="Times New Roman" w:cs="Times New Roman"/>
          <w:sz w:val="21"/>
          <w:szCs w:val="21"/>
        </w:rPr>
        <w:t>Socratica</w:t>
      </w:r>
      <w:r w:rsidR="00275CD3">
        <w:rPr>
          <w:rFonts w:ascii="Times New Roman" w:hAnsi="Times New Roman" w:cs="Times New Roman" w:hint="eastAsia"/>
          <w:sz w:val="21"/>
          <w:szCs w:val="21"/>
        </w:rPr>
        <w:t xml:space="preserve"> Studios</w:t>
      </w:r>
      <w:r w:rsidR="00B47CFF">
        <w:rPr>
          <w:rFonts w:ascii="Times New Roman" w:hAnsi="Times New Roman" w:cs="Times New Roman" w:hint="eastAsia"/>
          <w:sz w:val="21"/>
          <w:szCs w:val="21"/>
        </w:rPr>
        <w:t xml:space="preserve">, </w:t>
      </w:r>
      <w:r w:rsidR="00B47CFF">
        <w:rPr>
          <w:rFonts w:ascii="Times New Roman" w:hAnsi="Times New Roman" w:cs="Times New Roman"/>
          <w:sz w:val="21"/>
          <w:szCs w:val="21"/>
        </w:rPr>
        <w:t>I</w:t>
      </w:r>
      <w:r w:rsidR="00B47CFF">
        <w:rPr>
          <w:rFonts w:ascii="Times New Roman" w:hAnsi="Times New Roman" w:cs="Times New Roman" w:hint="eastAsia"/>
          <w:sz w:val="21"/>
          <w:szCs w:val="21"/>
        </w:rPr>
        <w:t xml:space="preserve"> </w:t>
      </w:r>
      <w:r w:rsidR="00BC7785">
        <w:rPr>
          <w:rFonts w:ascii="Times New Roman" w:hAnsi="Times New Roman" w:cs="Times New Roman" w:hint="eastAsia"/>
          <w:sz w:val="21"/>
          <w:szCs w:val="21"/>
        </w:rPr>
        <w:t xml:space="preserve">decided to </w:t>
      </w:r>
      <w:r w:rsidR="00DC6559">
        <w:rPr>
          <w:rFonts w:ascii="Times New Roman" w:hAnsi="Times New Roman" w:cs="Times New Roman" w:hint="eastAsia"/>
          <w:sz w:val="21"/>
          <w:szCs w:val="21"/>
        </w:rPr>
        <w:t>self-</w:t>
      </w:r>
      <w:r w:rsidR="00BC7785">
        <w:rPr>
          <w:rFonts w:ascii="Times New Roman" w:hAnsi="Times New Roman" w:cs="Times New Roman" w:hint="eastAsia"/>
          <w:sz w:val="21"/>
          <w:szCs w:val="21"/>
        </w:rPr>
        <w:t>study</w:t>
      </w:r>
      <w:r w:rsidR="00B47CFF">
        <w:rPr>
          <w:rFonts w:ascii="Times New Roman" w:hAnsi="Times New Roman" w:cs="Times New Roman" w:hint="eastAsia"/>
          <w:sz w:val="21"/>
          <w:szCs w:val="21"/>
        </w:rPr>
        <w:t xml:space="preserve"> </w:t>
      </w:r>
      <w:r w:rsidR="00B47CFF" w:rsidRPr="0074180B">
        <w:rPr>
          <w:rFonts w:ascii="Times New Roman" w:hAnsi="Times New Roman" w:cs="Times New Roman"/>
          <w:sz w:val="21"/>
          <w:szCs w:val="21"/>
        </w:rPr>
        <w:t>high school</w:t>
      </w:r>
      <w:r w:rsidR="00B47CFF">
        <w:rPr>
          <w:rFonts w:ascii="Times New Roman" w:hAnsi="Times New Roman" w:cs="Times New Roman" w:hint="eastAsia"/>
          <w:sz w:val="21"/>
          <w:szCs w:val="21"/>
        </w:rPr>
        <w:t xml:space="preserve"> math</w:t>
      </w:r>
      <w:r w:rsidR="00BC7785">
        <w:rPr>
          <w:rFonts w:ascii="Times New Roman" w:hAnsi="Times New Roman" w:cs="Times New Roman" w:hint="eastAsia"/>
          <w:sz w:val="21"/>
          <w:szCs w:val="21"/>
        </w:rPr>
        <w:t>ematics</w:t>
      </w:r>
      <w:r w:rsidR="00B47CFF">
        <w:rPr>
          <w:rFonts w:ascii="Times New Roman" w:hAnsi="Times New Roman" w:cs="Times New Roman" w:hint="eastAsia"/>
          <w:sz w:val="21"/>
          <w:szCs w:val="21"/>
        </w:rPr>
        <w:t>.</w:t>
      </w:r>
    </w:p>
    <w:p w14:paraId="5DF97AC0" w14:textId="77777777" w:rsidR="00BC7785" w:rsidRDefault="00BC7785" w:rsidP="00B47CFF">
      <w:pPr>
        <w:spacing w:line="300" w:lineRule="exact"/>
        <w:jc w:val="left"/>
        <w:rPr>
          <w:rFonts w:ascii="Times New Roman" w:hAnsi="Times New Roman" w:cs="Times New Roman"/>
          <w:sz w:val="21"/>
          <w:szCs w:val="21"/>
        </w:rPr>
      </w:pPr>
    </w:p>
    <w:p w14:paraId="001BDA6A" w14:textId="41F89404" w:rsidR="001A6759" w:rsidRDefault="00BC7785" w:rsidP="00B47CFF">
      <w:pPr>
        <w:spacing w:line="300" w:lineRule="exact"/>
        <w:jc w:val="left"/>
        <w:rPr>
          <w:rFonts w:ascii="Times New Roman" w:hAnsi="Times New Roman" w:cs="Times New Roman"/>
          <w:sz w:val="21"/>
          <w:szCs w:val="21"/>
        </w:rPr>
      </w:pPr>
      <w:r w:rsidRPr="00BC7785">
        <w:rPr>
          <w:rFonts w:ascii="Times New Roman" w:hAnsi="Times New Roman" w:cs="Times New Roman"/>
          <w:sz w:val="21"/>
          <w:szCs w:val="21"/>
        </w:rPr>
        <w:t>Mathcamp has once again changed my perception of math learning.</w:t>
      </w:r>
      <w:r>
        <w:rPr>
          <w:rFonts w:ascii="Times New Roman" w:hAnsi="Times New Roman" w:cs="Times New Roman" w:hint="eastAsia"/>
          <w:sz w:val="21"/>
          <w:szCs w:val="21"/>
        </w:rPr>
        <w:t xml:space="preserve"> </w:t>
      </w:r>
      <w:r w:rsidR="00DE06C6" w:rsidRPr="00DE06C6">
        <w:rPr>
          <w:rFonts w:ascii="Times New Roman" w:hAnsi="Times New Roman" w:cs="Times New Roman"/>
          <w:sz w:val="21"/>
          <w:szCs w:val="21"/>
        </w:rPr>
        <w:t xml:space="preserve">The vast majority of advanced mathematical theories can be acquired in </w:t>
      </w:r>
      <w:r w:rsidR="00DE06C6">
        <w:rPr>
          <w:rFonts w:ascii="Times New Roman" w:hAnsi="Times New Roman" w:cs="Times New Roman" w:hint="eastAsia"/>
          <w:sz w:val="21"/>
          <w:szCs w:val="21"/>
        </w:rPr>
        <w:t xml:space="preserve">a </w:t>
      </w:r>
      <w:r w:rsidR="00DE06C6">
        <w:rPr>
          <w:rFonts w:ascii="Times New Roman" w:hAnsi="Times New Roman" w:cs="Times New Roman"/>
          <w:sz w:val="21"/>
          <w:szCs w:val="21"/>
        </w:rPr>
        <w:t>basic way.</w:t>
      </w:r>
      <w:r w:rsidR="00DE06C6" w:rsidRPr="00DE06C6">
        <w:rPr>
          <w:rFonts w:ascii="Times New Roman" w:hAnsi="Times New Roman" w:cs="Times New Roman"/>
          <w:sz w:val="21"/>
          <w:szCs w:val="21"/>
        </w:rPr>
        <w:t xml:space="preserve"> </w:t>
      </w:r>
      <w:r w:rsidR="00DE06C6">
        <w:rPr>
          <w:rFonts w:ascii="Times New Roman" w:hAnsi="Times New Roman" w:cs="Times New Roman" w:hint="eastAsia"/>
          <w:sz w:val="21"/>
          <w:szCs w:val="21"/>
        </w:rPr>
        <w:t>Math</w:t>
      </w:r>
      <w:r w:rsidR="00DE06C6" w:rsidRPr="00DE06C6">
        <w:rPr>
          <w:rFonts w:ascii="Times New Roman" w:hAnsi="Times New Roman" w:cs="Times New Roman"/>
          <w:sz w:val="21"/>
          <w:szCs w:val="21"/>
        </w:rPr>
        <w:t xml:space="preserve"> is </w:t>
      </w:r>
      <w:r w:rsidR="00DE06C6">
        <w:rPr>
          <w:rFonts w:ascii="Times New Roman" w:hAnsi="Times New Roman" w:cs="Times New Roman" w:hint="eastAsia"/>
          <w:sz w:val="21"/>
          <w:szCs w:val="21"/>
        </w:rPr>
        <w:t xml:space="preserve">diverse; </w:t>
      </w:r>
      <w:r w:rsidR="00DE06C6">
        <w:rPr>
          <w:rFonts w:ascii="Times New Roman" w:hAnsi="Times New Roman" w:cs="Times New Roman"/>
          <w:sz w:val="21"/>
          <w:szCs w:val="21"/>
        </w:rPr>
        <w:t>different</w:t>
      </w:r>
      <w:r w:rsidR="00DE06C6">
        <w:rPr>
          <w:rFonts w:ascii="Times New Roman" w:hAnsi="Times New Roman" w:cs="Times New Roman" w:hint="eastAsia"/>
          <w:sz w:val="21"/>
          <w:szCs w:val="21"/>
        </w:rPr>
        <w:t xml:space="preserve"> topics and theories in</w:t>
      </w:r>
      <w:r w:rsidR="00DE06C6">
        <w:rPr>
          <w:rFonts w:ascii="Times New Roman" w:hAnsi="Times New Roman" w:cs="Times New Roman"/>
          <w:sz w:val="21"/>
          <w:szCs w:val="21"/>
        </w:rPr>
        <w:t xml:space="preserve"> fields can</w:t>
      </w:r>
      <w:r w:rsidR="00DE06C6" w:rsidRPr="00DE06C6">
        <w:rPr>
          <w:rFonts w:ascii="Times New Roman" w:hAnsi="Times New Roman" w:cs="Times New Roman"/>
          <w:sz w:val="21"/>
          <w:szCs w:val="21"/>
        </w:rPr>
        <w:t xml:space="preserve"> be interconnected.</w:t>
      </w:r>
      <w:r w:rsidR="00DE06C6">
        <w:rPr>
          <w:rFonts w:ascii="Times New Roman" w:hAnsi="Times New Roman" w:cs="Times New Roman" w:hint="eastAsia"/>
          <w:sz w:val="21"/>
          <w:szCs w:val="21"/>
        </w:rPr>
        <w:t xml:space="preserve"> </w:t>
      </w:r>
      <w:r w:rsidR="001A6759" w:rsidRPr="0074180B">
        <w:rPr>
          <w:rFonts w:ascii="Times New Roman" w:hAnsi="Times New Roman" w:cs="Times New Roman"/>
          <w:sz w:val="21"/>
          <w:szCs w:val="21"/>
        </w:rPr>
        <w:t xml:space="preserve">I </w:t>
      </w:r>
      <w:r w:rsidR="00DE06C6">
        <w:rPr>
          <w:rFonts w:ascii="Times New Roman" w:hAnsi="Times New Roman" w:cs="Times New Roman" w:hint="eastAsia"/>
          <w:sz w:val="21"/>
          <w:szCs w:val="21"/>
        </w:rPr>
        <w:t>began to</w:t>
      </w:r>
      <w:r w:rsidR="00DE06C6" w:rsidRPr="0074180B">
        <w:rPr>
          <w:rFonts w:ascii="Times New Roman" w:hAnsi="Times New Roman" w:cs="Times New Roman"/>
          <w:sz w:val="21"/>
          <w:szCs w:val="21"/>
        </w:rPr>
        <w:t xml:space="preserve"> </w:t>
      </w:r>
      <w:r w:rsidR="001A6759" w:rsidRPr="0074180B">
        <w:rPr>
          <w:rFonts w:ascii="Times New Roman" w:hAnsi="Times New Roman" w:cs="Times New Roman"/>
          <w:sz w:val="21"/>
          <w:szCs w:val="21"/>
        </w:rPr>
        <w:t>underst</w:t>
      </w:r>
      <w:r w:rsidR="00DE06C6">
        <w:rPr>
          <w:rFonts w:ascii="Times New Roman" w:hAnsi="Times New Roman" w:cs="Times New Roman" w:hint="eastAsia"/>
          <w:sz w:val="21"/>
          <w:szCs w:val="21"/>
        </w:rPr>
        <w:t>an</w:t>
      </w:r>
      <w:r w:rsidR="001A6759" w:rsidRPr="0074180B">
        <w:rPr>
          <w:rFonts w:ascii="Times New Roman" w:hAnsi="Times New Roman" w:cs="Times New Roman"/>
          <w:sz w:val="21"/>
          <w:szCs w:val="21"/>
        </w:rPr>
        <w:t xml:space="preserve">d the properties of linear transformation I </w:t>
      </w:r>
      <w:r w:rsidR="0044516D">
        <w:rPr>
          <w:rFonts w:ascii="Times New Roman" w:hAnsi="Times New Roman" w:cs="Times New Roman" w:hint="eastAsia"/>
          <w:sz w:val="21"/>
          <w:szCs w:val="21"/>
        </w:rPr>
        <w:t>met with</w:t>
      </w:r>
      <w:r w:rsidR="001A6759" w:rsidRPr="0074180B">
        <w:rPr>
          <w:rFonts w:ascii="Times New Roman" w:hAnsi="Times New Roman" w:cs="Times New Roman"/>
          <w:sz w:val="21"/>
          <w:szCs w:val="21"/>
        </w:rPr>
        <w:t xml:space="preserve">in the </w:t>
      </w:r>
      <w:r w:rsidR="0044516D">
        <w:rPr>
          <w:rFonts w:ascii="Times New Roman" w:hAnsi="Times New Roman" w:cs="Times New Roman" w:hint="eastAsia"/>
          <w:sz w:val="21"/>
          <w:szCs w:val="21"/>
        </w:rPr>
        <w:t>3</w:t>
      </w:r>
      <w:r w:rsidR="0044516D" w:rsidRPr="0074180B">
        <w:rPr>
          <w:rFonts w:ascii="Times New Roman" w:hAnsi="Times New Roman" w:cs="Times New Roman"/>
          <w:sz w:val="21"/>
          <w:szCs w:val="21"/>
        </w:rPr>
        <w:t>Blue</w:t>
      </w:r>
      <w:r w:rsidR="0044516D">
        <w:rPr>
          <w:rFonts w:ascii="Times New Roman" w:hAnsi="Times New Roman" w:cs="Times New Roman" w:hint="eastAsia"/>
          <w:sz w:val="21"/>
          <w:szCs w:val="21"/>
        </w:rPr>
        <w:t>1</w:t>
      </w:r>
      <w:r w:rsidR="0044516D" w:rsidRPr="0074180B">
        <w:rPr>
          <w:rFonts w:ascii="Times New Roman" w:hAnsi="Times New Roman" w:cs="Times New Roman"/>
          <w:sz w:val="21"/>
          <w:szCs w:val="21"/>
        </w:rPr>
        <w:t>Brown</w:t>
      </w:r>
      <w:r w:rsidR="0044516D" w:rsidRPr="0074180B" w:rsidDel="0044516D">
        <w:rPr>
          <w:rFonts w:ascii="Times New Roman" w:hAnsi="Times New Roman" w:cs="Times New Roman"/>
          <w:sz w:val="21"/>
          <w:szCs w:val="21"/>
        </w:rPr>
        <w:t xml:space="preserve"> </w:t>
      </w:r>
      <w:r w:rsidR="001A6759" w:rsidRPr="0074180B">
        <w:rPr>
          <w:rFonts w:ascii="Times New Roman" w:hAnsi="Times New Roman" w:cs="Times New Roman"/>
          <w:sz w:val="21"/>
          <w:szCs w:val="21"/>
        </w:rPr>
        <w:t>videos</w:t>
      </w:r>
      <w:r w:rsidR="00DE06C6">
        <w:rPr>
          <w:rFonts w:ascii="Times New Roman" w:hAnsi="Times New Roman" w:cs="Times New Roman" w:hint="eastAsia"/>
          <w:sz w:val="21"/>
          <w:szCs w:val="21"/>
        </w:rPr>
        <w:t>.</w:t>
      </w:r>
      <w:r w:rsidR="001A6759" w:rsidRPr="0074180B">
        <w:rPr>
          <w:rFonts w:ascii="Times New Roman" w:hAnsi="Times New Roman" w:cs="Times New Roman"/>
          <w:sz w:val="21"/>
          <w:szCs w:val="21"/>
        </w:rPr>
        <w:t xml:space="preserve"> I was </w:t>
      </w:r>
      <w:r w:rsidR="00DC6559">
        <w:rPr>
          <w:rFonts w:ascii="Times New Roman" w:hAnsi="Times New Roman" w:cs="Times New Roman" w:hint="eastAsia"/>
          <w:sz w:val="21"/>
          <w:szCs w:val="21"/>
        </w:rPr>
        <w:t xml:space="preserve">no longer </w:t>
      </w:r>
      <w:r w:rsidR="001A6759" w:rsidRPr="0074180B">
        <w:rPr>
          <w:rFonts w:ascii="Times New Roman" w:hAnsi="Times New Roman" w:cs="Times New Roman"/>
          <w:sz w:val="21"/>
          <w:szCs w:val="21"/>
        </w:rPr>
        <w:t xml:space="preserve">amazed by </w:t>
      </w:r>
      <w:r w:rsidR="00DE06C6">
        <w:rPr>
          <w:rFonts w:ascii="Times New Roman" w:hAnsi="Times New Roman" w:cs="Times New Roman" w:hint="eastAsia"/>
          <w:sz w:val="21"/>
          <w:szCs w:val="21"/>
        </w:rPr>
        <w:t xml:space="preserve">the </w:t>
      </w:r>
      <w:r w:rsidR="001A6759" w:rsidRPr="0074180B">
        <w:rPr>
          <w:rFonts w:ascii="Times New Roman" w:hAnsi="Times New Roman" w:cs="Times New Roman"/>
          <w:sz w:val="21"/>
          <w:szCs w:val="21"/>
        </w:rPr>
        <w:t xml:space="preserve">Lagrange theorem </w:t>
      </w:r>
      <w:r w:rsidR="001A763D">
        <w:rPr>
          <w:rFonts w:ascii="Times New Roman" w:hAnsi="Times New Roman" w:cs="Times New Roman" w:hint="eastAsia"/>
          <w:sz w:val="21"/>
          <w:szCs w:val="21"/>
        </w:rPr>
        <w:t xml:space="preserve">for its </w:t>
      </w:r>
      <w:r w:rsidR="001A6759" w:rsidRPr="0074180B">
        <w:rPr>
          <w:rFonts w:ascii="Times New Roman" w:hAnsi="Times New Roman" w:cs="Times New Roman"/>
          <w:sz w:val="21"/>
          <w:szCs w:val="21"/>
        </w:rPr>
        <w:t>connect</w:t>
      </w:r>
      <w:r w:rsidR="001A763D">
        <w:rPr>
          <w:rFonts w:ascii="Times New Roman" w:hAnsi="Times New Roman" w:cs="Times New Roman" w:hint="eastAsia"/>
          <w:sz w:val="21"/>
          <w:szCs w:val="21"/>
        </w:rPr>
        <w:t>ing</w:t>
      </w:r>
      <w:r w:rsidR="001A6759" w:rsidRPr="0074180B">
        <w:rPr>
          <w:rFonts w:ascii="Times New Roman" w:hAnsi="Times New Roman" w:cs="Times New Roman"/>
          <w:sz w:val="21"/>
          <w:szCs w:val="21"/>
        </w:rPr>
        <w:t xml:space="preserve"> number theory with group theory</w:t>
      </w:r>
      <w:r w:rsidR="00DE06C6">
        <w:rPr>
          <w:rFonts w:ascii="Times New Roman" w:hAnsi="Times New Roman" w:cs="Times New Roman" w:hint="eastAsia"/>
          <w:sz w:val="21"/>
          <w:szCs w:val="21"/>
        </w:rPr>
        <w:t xml:space="preserve">. </w:t>
      </w:r>
      <w:r w:rsidR="00DE06C6">
        <w:rPr>
          <w:rFonts w:ascii="Times New Roman" w:hAnsi="Times New Roman" w:cs="Times New Roman"/>
          <w:sz w:val="21"/>
          <w:szCs w:val="21"/>
        </w:rPr>
        <w:t>I</w:t>
      </w:r>
      <w:r w:rsidR="00DE06C6">
        <w:rPr>
          <w:rFonts w:ascii="Times New Roman" w:hAnsi="Times New Roman" w:cs="Times New Roman" w:hint="eastAsia"/>
          <w:sz w:val="21"/>
          <w:szCs w:val="21"/>
        </w:rPr>
        <w:t xml:space="preserve"> engaged myself to study</w:t>
      </w:r>
      <w:r w:rsidR="001A6759" w:rsidRPr="00DE06C6">
        <w:rPr>
          <w:rFonts w:ascii="Times New Roman" w:hAnsi="Times New Roman" w:cs="Times New Roman"/>
          <w:sz w:val="21"/>
          <w:szCs w:val="21"/>
        </w:rPr>
        <w:t xml:space="preserve"> how</w:t>
      </w:r>
      <w:r w:rsidR="001A6759" w:rsidRPr="0074180B">
        <w:rPr>
          <w:rFonts w:ascii="Times New Roman" w:hAnsi="Times New Roman" w:cs="Times New Roman"/>
          <w:sz w:val="21"/>
          <w:szCs w:val="21"/>
        </w:rPr>
        <w:t xml:space="preserve"> linear algebra c</w:t>
      </w:r>
      <w:r w:rsidR="00DE06C6">
        <w:rPr>
          <w:rFonts w:ascii="Times New Roman" w:hAnsi="Times New Roman" w:cs="Times New Roman" w:hint="eastAsia"/>
          <w:sz w:val="21"/>
          <w:szCs w:val="21"/>
        </w:rPr>
        <w:t>an</w:t>
      </w:r>
      <w:r w:rsidR="001A6759" w:rsidRPr="0074180B">
        <w:rPr>
          <w:rFonts w:ascii="Times New Roman" w:hAnsi="Times New Roman" w:cs="Times New Roman"/>
          <w:sz w:val="21"/>
          <w:szCs w:val="21"/>
        </w:rPr>
        <w:t xml:space="preserve"> be used in the area of algebraic topology to prove the famous Euler-Poincare formula.</w:t>
      </w:r>
    </w:p>
    <w:p w14:paraId="62B49164" w14:textId="77777777" w:rsidR="0074180B" w:rsidRPr="0074180B" w:rsidRDefault="0074180B" w:rsidP="00DE06C6">
      <w:pPr>
        <w:spacing w:line="300" w:lineRule="exact"/>
        <w:jc w:val="left"/>
        <w:rPr>
          <w:rFonts w:ascii="Times New Roman" w:hAnsi="Times New Roman" w:cs="Times New Roman"/>
          <w:sz w:val="21"/>
          <w:szCs w:val="21"/>
        </w:rPr>
      </w:pPr>
    </w:p>
    <w:p w14:paraId="4796BB9F" w14:textId="7A35F506" w:rsidR="001A6759" w:rsidRPr="0074180B" w:rsidRDefault="001A6759" w:rsidP="00173C38">
      <w:pPr>
        <w:spacing w:line="300" w:lineRule="exact"/>
        <w:jc w:val="left"/>
        <w:rPr>
          <w:rFonts w:ascii="Times New Roman" w:hAnsi="Times New Roman" w:cs="Times New Roman"/>
          <w:sz w:val="21"/>
          <w:szCs w:val="21"/>
        </w:rPr>
      </w:pPr>
      <w:r w:rsidRPr="0074180B">
        <w:rPr>
          <w:rFonts w:ascii="Times New Roman" w:hAnsi="Times New Roman" w:cs="Times New Roman"/>
          <w:sz w:val="21"/>
          <w:szCs w:val="21"/>
        </w:rPr>
        <w:t>Enchanted by th</w:t>
      </w:r>
      <w:r w:rsidR="00DC6559">
        <w:rPr>
          <w:rFonts w:ascii="Times New Roman" w:hAnsi="Times New Roman" w:cs="Times New Roman" w:hint="eastAsia"/>
          <w:sz w:val="21"/>
          <w:szCs w:val="21"/>
        </w:rPr>
        <w:t>is</w:t>
      </w:r>
      <w:r w:rsidRPr="0074180B">
        <w:rPr>
          <w:rFonts w:ascii="Times New Roman" w:hAnsi="Times New Roman" w:cs="Times New Roman"/>
          <w:sz w:val="21"/>
          <w:szCs w:val="21"/>
        </w:rPr>
        <w:t xml:space="preserve"> </w:t>
      </w:r>
      <w:r w:rsidR="00173C38">
        <w:rPr>
          <w:rFonts w:ascii="Times New Roman" w:hAnsi="Times New Roman" w:cs="Times New Roman" w:hint="eastAsia"/>
          <w:sz w:val="21"/>
          <w:szCs w:val="21"/>
        </w:rPr>
        <w:t>charming formula</w:t>
      </w:r>
      <w:r w:rsidRPr="0074180B">
        <w:rPr>
          <w:rFonts w:ascii="Times New Roman" w:hAnsi="Times New Roman" w:cs="Times New Roman"/>
          <w:sz w:val="21"/>
          <w:szCs w:val="21"/>
        </w:rPr>
        <w:t xml:space="preserve"> in modern mathematics, I enrolled in </w:t>
      </w:r>
      <w:r w:rsidR="00173C38">
        <w:rPr>
          <w:rFonts w:ascii="Times New Roman" w:hAnsi="Times New Roman" w:cs="Times New Roman" w:hint="eastAsia"/>
          <w:sz w:val="21"/>
          <w:szCs w:val="21"/>
        </w:rPr>
        <w:t>an online</w:t>
      </w:r>
      <w:r w:rsidRPr="0074180B">
        <w:rPr>
          <w:rFonts w:ascii="Times New Roman" w:hAnsi="Times New Roman" w:cs="Times New Roman"/>
          <w:sz w:val="21"/>
          <w:szCs w:val="21"/>
        </w:rPr>
        <w:t xml:space="preserve"> course </w:t>
      </w:r>
      <w:r w:rsidR="00173C38">
        <w:rPr>
          <w:rFonts w:ascii="Times New Roman" w:hAnsi="Times New Roman" w:cs="Times New Roman" w:hint="eastAsia"/>
          <w:sz w:val="21"/>
          <w:szCs w:val="21"/>
        </w:rPr>
        <w:t>of</w:t>
      </w:r>
      <w:r w:rsidR="00173C38" w:rsidRPr="0074180B">
        <w:rPr>
          <w:rFonts w:ascii="Times New Roman" w:hAnsi="Times New Roman" w:cs="Times New Roman"/>
          <w:sz w:val="21"/>
          <w:szCs w:val="21"/>
        </w:rPr>
        <w:t xml:space="preserve"> </w:t>
      </w:r>
      <w:r w:rsidRPr="0074180B">
        <w:rPr>
          <w:rFonts w:ascii="Times New Roman" w:hAnsi="Times New Roman" w:cs="Times New Roman"/>
          <w:sz w:val="21"/>
          <w:szCs w:val="21"/>
        </w:rPr>
        <w:t xml:space="preserve">algebraic geometry </w:t>
      </w:r>
      <w:r w:rsidR="00DE06C6">
        <w:rPr>
          <w:rFonts w:ascii="Times New Roman" w:hAnsi="Times New Roman" w:cs="Times New Roman" w:hint="eastAsia"/>
          <w:sz w:val="21"/>
          <w:szCs w:val="21"/>
        </w:rPr>
        <w:t>instructed</w:t>
      </w:r>
      <w:r w:rsidR="00DE06C6" w:rsidRPr="0074180B">
        <w:rPr>
          <w:rFonts w:ascii="Times New Roman" w:hAnsi="Times New Roman" w:cs="Times New Roman"/>
          <w:sz w:val="21"/>
          <w:szCs w:val="21"/>
        </w:rPr>
        <w:t xml:space="preserve"> </w:t>
      </w:r>
      <w:r w:rsidRPr="0074180B">
        <w:rPr>
          <w:rFonts w:ascii="Times New Roman" w:hAnsi="Times New Roman" w:cs="Times New Roman"/>
          <w:sz w:val="21"/>
          <w:szCs w:val="21"/>
        </w:rPr>
        <w:t xml:space="preserve">by </w:t>
      </w:r>
      <w:r w:rsidR="00190A9A">
        <w:rPr>
          <w:rFonts w:ascii="Times New Roman" w:hAnsi="Times New Roman" w:cs="Times New Roman" w:hint="eastAsia"/>
          <w:sz w:val="21"/>
          <w:szCs w:val="21"/>
        </w:rPr>
        <w:t>Visiting Professor</w:t>
      </w:r>
      <w:r w:rsidRPr="0074180B">
        <w:rPr>
          <w:rFonts w:ascii="Times New Roman" w:hAnsi="Times New Roman" w:cs="Times New Roman"/>
          <w:sz w:val="21"/>
          <w:szCs w:val="21"/>
        </w:rPr>
        <w:t xml:space="preserve"> Sheshmani</w:t>
      </w:r>
      <w:r w:rsidR="00190A9A">
        <w:rPr>
          <w:rFonts w:ascii="Times New Roman" w:hAnsi="Times New Roman" w:cs="Times New Roman" w:hint="eastAsia"/>
          <w:sz w:val="21"/>
          <w:szCs w:val="21"/>
        </w:rPr>
        <w:t xml:space="preserve"> at </w:t>
      </w:r>
      <w:r w:rsidR="00190A9A" w:rsidRPr="0074180B">
        <w:rPr>
          <w:rFonts w:ascii="Times New Roman" w:hAnsi="Times New Roman" w:cs="Times New Roman"/>
          <w:sz w:val="21"/>
          <w:szCs w:val="21"/>
        </w:rPr>
        <w:t>Harvard</w:t>
      </w:r>
      <w:r w:rsidR="00190A9A">
        <w:rPr>
          <w:rFonts w:ascii="Times New Roman" w:hAnsi="Times New Roman" w:cs="Times New Roman" w:hint="eastAsia"/>
          <w:sz w:val="21"/>
          <w:szCs w:val="21"/>
        </w:rPr>
        <w:t xml:space="preserve"> University</w:t>
      </w:r>
      <w:r w:rsidRPr="0074180B">
        <w:rPr>
          <w:rFonts w:ascii="Times New Roman" w:hAnsi="Times New Roman" w:cs="Times New Roman"/>
          <w:sz w:val="21"/>
          <w:szCs w:val="21"/>
        </w:rPr>
        <w:t xml:space="preserve">. However, studying with </w:t>
      </w:r>
      <w:r w:rsidR="00173C38">
        <w:rPr>
          <w:rFonts w:ascii="Times New Roman" w:hAnsi="Times New Roman" w:cs="Times New Roman" w:hint="eastAsia"/>
          <w:sz w:val="21"/>
          <w:szCs w:val="21"/>
        </w:rPr>
        <w:t xml:space="preserve">a group of </w:t>
      </w:r>
      <w:r w:rsidRPr="0074180B">
        <w:rPr>
          <w:rFonts w:ascii="Times New Roman" w:hAnsi="Times New Roman" w:cs="Times New Roman"/>
          <w:sz w:val="21"/>
          <w:szCs w:val="21"/>
        </w:rPr>
        <w:t xml:space="preserve">undergraduates, I realized I still have a lot to learn before jumping into advanced fields. Before </w:t>
      </w:r>
      <w:r w:rsidR="00173C38">
        <w:rPr>
          <w:rFonts w:ascii="Times New Roman" w:hAnsi="Times New Roman" w:cs="Times New Roman" w:hint="eastAsia"/>
          <w:sz w:val="21"/>
          <w:szCs w:val="21"/>
        </w:rPr>
        <w:t>entering an intense</w:t>
      </w:r>
      <w:r w:rsidRPr="0074180B">
        <w:rPr>
          <w:rFonts w:ascii="Times New Roman" w:hAnsi="Times New Roman" w:cs="Times New Roman"/>
          <w:sz w:val="21"/>
          <w:szCs w:val="21"/>
        </w:rPr>
        <w:t xml:space="preserve"> war, I need </w:t>
      </w:r>
      <w:r w:rsidR="00173C38">
        <w:rPr>
          <w:rFonts w:ascii="Times New Roman" w:hAnsi="Times New Roman" w:cs="Times New Roman" w:hint="eastAsia"/>
          <w:sz w:val="21"/>
          <w:szCs w:val="21"/>
        </w:rPr>
        <w:t>to do</w:t>
      </w:r>
      <w:r w:rsidRPr="0074180B">
        <w:rPr>
          <w:rFonts w:ascii="Times New Roman" w:hAnsi="Times New Roman" w:cs="Times New Roman"/>
          <w:sz w:val="21"/>
          <w:szCs w:val="21"/>
        </w:rPr>
        <w:t xml:space="preserve"> more strenuous physical training. </w:t>
      </w:r>
      <w:r w:rsidR="00643C71">
        <w:rPr>
          <w:rFonts w:ascii="Times New Roman" w:hAnsi="Times New Roman" w:cs="Times New Roman" w:hint="eastAsia"/>
          <w:sz w:val="21"/>
          <w:szCs w:val="21"/>
        </w:rPr>
        <w:t xml:space="preserve">Therefore, at the Ross Program, </w:t>
      </w:r>
      <w:r w:rsidR="00643C71">
        <w:rPr>
          <w:rFonts w:ascii="Times New Roman" w:hAnsi="Times New Roman" w:cs="Times New Roman"/>
          <w:sz w:val="21"/>
          <w:szCs w:val="21"/>
        </w:rPr>
        <w:t>I</w:t>
      </w:r>
      <w:r w:rsidR="00643C71">
        <w:rPr>
          <w:rFonts w:ascii="Times New Roman" w:hAnsi="Times New Roman" w:cs="Times New Roman" w:hint="eastAsia"/>
          <w:sz w:val="21"/>
          <w:szCs w:val="21"/>
        </w:rPr>
        <w:t xml:space="preserve"> look forward to </w:t>
      </w:r>
      <w:r w:rsidRPr="0074180B">
        <w:rPr>
          <w:rFonts w:ascii="Times New Roman" w:hAnsi="Times New Roman" w:cs="Times New Roman"/>
          <w:sz w:val="21"/>
          <w:szCs w:val="21"/>
        </w:rPr>
        <w:t>build</w:t>
      </w:r>
      <w:r w:rsidR="00643C71">
        <w:rPr>
          <w:rFonts w:ascii="Times New Roman" w:hAnsi="Times New Roman" w:cs="Times New Roman" w:hint="eastAsia"/>
          <w:sz w:val="21"/>
          <w:szCs w:val="21"/>
        </w:rPr>
        <w:t>ing</w:t>
      </w:r>
      <w:r w:rsidRPr="0074180B">
        <w:rPr>
          <w:rFonts w:ascii="Times New Roman" w:hAnsi="Times New Roman" w:cs="Times New Roman"/>
          <w:sz w:val="21"/>
          <w:szCs w:val="21"/>
        </w:rPr>
        <w:t xml:space="preserve"> up further on my math knowledge system and exercis</w:t>
      </w:r>
      <w:r w:rsidR="00643C71">
        <w:rPr>
          <w:rFonts w:ascii="Times New Roman" w:hAnsi="Times New Roman" w:cs="Times New Roman" w:hint="eastAsia"/>
          <w:sz w:val="21"/>
          <w:szCs w:val="21"/>
        </w:rPr>
        <w:t>ing</w:t>
      </w:r>
      <w:r w:rsidRPr="0074180B">
        <w:rPr>
          <w:rFonts w:ascii="Times New Roman" w:hAnsi="Times New Roman" w:cs="Times New Roman"/>
          <w:sz w:val="21"/>
          <w:szCs w:val="21"/>
        </w:rPr>
        <w:t xml:space="preserve"> my </w:t>
      </w:r>
      <w:r w:rsidR="00643C71">
        <w:rPr>
          <w:rFonts w:ascii="Times New Roman" w:hAnsi="Times New Roman" w:cs="Times New Roman"/>
          <w:sz w:val="21"/>
          <w:szCs w:val="21"/>
        </w:rPr>
        <w:t>“</w:t>
      </w:r>
      <w:r w:rsidRPr="0074180B">
        <w:rPr>
          <w:rFonts w:ascii="Times New Roman" w:hAnsi="Times New Roman" w:cs="Times New Roman"/>
          <w:sz w:val="21"/>
          <w:szCs w:val="21"/>
        </w:rPr>
        <w:t>muscles</w:t>
      </w:r>
      <w:r w:rsidR="00643C71">
        <w:rPr>
          <w:rFonts w:ascii="Times New Roman" w:hAnsi="Times New Roman" w:cs="Times New Roman"/>
          <w:sz w:val="21"/>
          <w:szCs w:val="21"/>
        </w:rPr>
        <w:t>”</w:t>
      </w:r>
      <w:r w:rsidRPr="0074180B">
        <w:rPr>
          <w:rFonts w:ascii="Times New Roman" w:hAnsi="Times New Roman" w:cs="Times New Roman"/>
          <w:sz w:val="21"/>
          <w:szCs w:val="21"/>
        </w:rPr>
        <w:t xml:space="preserve"> through </w:t>
      </w:r>
      <w:r w:rsidR="00643C71">
        <w:rPr>
          <w:rFonts w:ascii="Times New Roman" w:hAnsi="Times New Roman" w:cs="Times New Roman" w:hint="eastAsia"/>
          <w:sz w:val="21"/>
          <w:szCs w:val="21"/>
        </w:rPr>
        <w:t>a sea of problem sets</w:t>
      </w:r>
      <w:r w:rsidRPr="0074180B">
        <w:rPr>
          <w:rFonts w:ascii="Times New Roman" w:hAnsi="Times New Roman" w:cs="Times New Roman"/>
          <w:sz w:val="21"/>
          <w:szCs w:val="21"/>
        </w:rPr>
        <w:t xml:space="preserve">. </w:t>
      </w:r>
    </w:p>
    <w:p w14:paraId="6C1E4484" w14:textId="77777777" w:rsidR="00E64605" w:rsidRDefault="00E64605" w:rsidP="0074180B">
      <w:pPr>
        <w:spacing w:line="300" w:lineRule="exact"/>
        <w:rPr>
          <w:rFonts w:ascii="Times New Roman" w:hAnsi="Times New Roman" w:cs="Times New Roman"/>
          <w:sz w:val="21"/>
          <w:szCs w:val="21"/>
        </w:rPr>
      </w:pPr>
    </w:p>
    <w:p w14:paraId="0E1934A7" w14:textId="77777777" w:rsidR="00190A9A" w:rsidRPr="00BC7785" w:rsidRDefault="00190A9A" w:rsidP="00BC7785">
      <w:pPr>
        <w:spacing w:line="300" w:lineRule="exact"/>
        <w:rPr>
          <w:rFonts w:ascii="Times New Roman" w:hAnsi="Times New Roman" w:cs="Times New Roman"/>
          <w:sz w:val="21"/>
          <w:szCs w:val="21"/>
        </w:rPr>
      </w:pPr>
    </w:p>
    <w:p w14:paraId="7CA8958E" w14:textId="7F3B047B" w:rsidR="001A6759" w:rsidRPr="00BC7785" w:rsidRDefault="00BC7785" w:rsidP="00BC7785">
      <w:pPr>
        <w:spacing w:line="300" w:lineRule="exact"/>
        <w:rPr>
          <w:rFonts w:ascii="Times New Roman" w:hAnsi="Times New Roman" w:cs="Times New Roman"/>
          <w:b/>
          <w:sz w:val="21"/>
          <w:szCs w:val="21"/>
          <w:u w:val="single"/>
        </w:rPr>
      </w:pPr>
      <w:r>
        <w:rPr>
          <w:rFonts w:ascii="Times New Roman" w:hAnsi="Times New Roman" w:cs="Times New Roman"/>
          <w:b/>
          <w:sz w:val="21"/>
          <w:szCs w:val="21"/>
          <w:u w:val="single"/>
        </w:rPr>
        <w:t>Being away from home</w:t>
      </w:r>
    </w:p>
    <w:p w14:paraId="6A7E6C28" w14:textId="77777777" w:rsidR="001A6759" w:rsidRPr="00BC7785" w:rsidRDefault="001A6759" w:rsidP="00BC7785">
      <w:pPr>
        <w:spacing w:line="300" w:lineRule="exact"/>
        <w:rPr>
          <w:rFonts w:ascii="Times New Roman" w:hAnsi="Times New Roman" w:cs="Times New Roman"/>
          <w:b/>
          <w:sz w:val="21"/>
          <w:szCs w:val="21"/>
        </w:rPr>
      </w:pPr>
      <w:r w:rsidRPr="00BC7785">
        <w:rPr>
          <w:rFonts w:ascii="Times New Roman" w:hAnsi="Times New Roman" w:cs="Times New Roman"/>
          <w:b/>
          <w:sz w:val="21"/>
          <w:szCs w:val="21"/>
        </w:rPr>
        <w:t xml:space="preserve">Are you eager to spend five or six weeks away from home, with no distractions from computers or video games or smart phones, focusing all of your energies on one narrow area of </w:t>
      </w:r>
    </w:p>
    <w:p w14:paraId="0F08393D" w14:textId="77777777" w:rsidR="001A6759" w:rsidRPr="00BC7785" w:rsidRDefault="001A6759" w:rsidP="00BC7785">
      <w:pPr>
        <w:spacing w:line="300" w:lineRule="exact"/>
        <w:rPr>
          <w:rFonts w:ascii="Times New Roman" w:hAnsi="Times New Roman" w:cs="Times New Roman"/>
          <w:b/>
          <w:sz w:val="21"/>
          <w:szCs w:val="21"/>
        </w:rPr>
      </w:pPr>
      <w:r w:rsidRPr="00BC7785">
        <w:rPr>
          <w:rFonts w:ascii="Times New Roman" w:hAnsi="Times New Roman" w:cs="Times New Roman"/>
          <w:b/>
          <w:sz w:val="21"/>
          <w:szCs w:val="21"/>
        </w:rPr>
        <w:t xml:space="preserve">mathematics? Ross students live in a college dormitory, with no access to televisions, computers, or electronic games. Most of their waking hours are spent working on challenging math problems. Does this intensity and focus appeal to you? </w:t>
      </w:r>
    </w:p>
    <w:p w14:paraId="1627D3E7" w14:textId="77777777" w:rsidR="00BC7785" w:rsidRPr="007762AA" w:rsidRDefault="00BC7785" w:rsidP="00BC7785">
      <w:pPr>
        <w:spacing w:line="300" w:lineRule="exact"/>
        <w:rPr>
          <w:rFonts w:ascii="Times New Roman" w:hAnsi="Times New Roman" w:cs="Times New Roman"/>
          <w:sz w:val="21"/>
          <w:szCs w:val="21"/>
        </w:rPr>
      </w:pPr>
    </w:p>
    <w:p w14:paraId="22D59C7C" w14:textId="27D55047" w:rsidR="007762AA" w:rsidRPr="007762AA" w:rsidRDefault="007762AA" w:rsidP="000143B9">
      <w:pPr>
        <w:spacing w:line="300" w:lineRule="exact"/>
        <w:jc w:val="left"/>
        <w:rPr>
          <w:rFonts w:ascii="Times New Roman" w:hAnsi="Times New Roman" w:cs="Times New Roman"/>
          <w:sz w:val="21"/>
          <w:szCs w:val="21"/>
        </w:rPr>
      </w:pPr>
      <w:r w:rsidRPr="007762AA">
        <w:rPr>
          <w:rFonts w:ascii="Times New Roman" w:hAnsi="Times New Roman" w:cs="Times New Roman"/>
          <w:sz w:val="21"/>
          <w:szCs w:val="21"/>
        </w:rPr>
        <w:t>I w</w:t>
      </w:r>
      <w:r w:rsidR="00CB2061">
        <w:rPr>
          <w:rFonts w:ascii="Times New Roman" w:hAnsi="Times New Roman" w:cs="Times New Roman" w:hint="eastAsia"/>
          <w:sz w:val="21"/>
          <w:szCs w:val="21"/>
        </w:rPr>
        <w:t>o</w:t>
      </w:r>
      <w:r w:rsidRPr="007762AA">
        <w:rPr>
          <w:rFonts w:ascii="Times New Roman" w:hAnsi="Times New Roman" w:cs="Times New Roman"/>
          <w:sz w:val="21"/>
          <w:szCs w:val="21"/>
        </w:rPr>
        <w:t>ke up with the howling of sea animals. It t</w:t>
      </w:r>
      <w:r w:rsidR="00CB2061">
        <w:rPr>
          <w:rFonts w:ascii="Times New Roman" w:hAnsi="Times New Roman" w:cs="Times New Roman" w:hint="eastAsia"/>
          <w:sz w:val="21"/>
          <w:szCs w:val="21"/>
        </w:rPr>
        <w:t>oo</w:t>
      </w:r>
      <w:r w:rsidRPr="007762AA">
        <w:rPr>
          <w:rFonts w:ascii="Times New Roman" w:hAnsi="Times New Roman" w:cs="Times New Roman"/>
          <w:sz w:val="21"/>
          <w:szCs w:val="21"/>
        </w:rPr>
        <w:t>k a while before I realize</w:t>
      </w:r>
      <w:r w:rsidR="00CB2061">
        <w:rPr>
          <w:rFonts w:ascii="Times New Roman" w:hAnsi="Times New Roman" w:cs="Times New Roman" w:hint="eastAsia"/>
          <w:sz w:val="21"/>
          <w:szCs w:val="21"/>
        </w:rPr>
        <w:t>d</w:t>
      </w:r>
      <w:r w:rsidRPr="007762AA">
        <w:rPr>
          <w:rFonts w:ascii="Times New Roman" w:hAnsi="Times New Roman" w:cs="Times New Roman"/>
          <w:sz w:val="21"/>
          <w:szCs w:val="21"/>
        </w:rPr>
        <w:t xml:space="preserve"> being in an ecological reserve. It</w:t>
      </w:r>
      <w:r w:rsidR="00CB2061">
        <w:rPr>
          <w:rFonts w:ascii="Times New Roman" w:hAnsi="Times New Roman" w:cs="Times New Roman" w:hint="eastAsia"/>
          <w:sz w:val="21"/>
          <w:szCs w:val="21"/>
        </w:rPr>
        <w:t xml:space="preserve"> wa</w:t>
      </w:r>
      <w:r w:rsidRPr="007762AA">
        <w:rPr>
          <w:rFonts w:ascii="Times New Roman" w:hAnsi="Times New Roman" w:cs="Times New Roman"/>
          <w:sz w:val="21"/>
          <w:szCs w:val="21"/>
        </w:rPr>
        <w:t>s still dark outside. I open</w:t>
      </w:r>
      <w:r w:rsidR="00CB2061">
        <w:rPr>
          <w:rFonts w:ascii="Times New Roman" w:hAnsi="Times New Roman" w:cs="Times New Roman" w:hint="eastAsia"/>
          <w:sz w:val="21"/>
          <w:szCs w:val="21"/>
        </w:rPr>
        <w:t>ed</w:t>
      </w:r>
      <w:r w:rsidRPr="007762AA">
        <w:rPr>
          <w:rFonts w:ascii="Times New Roman" w:hAnsi="Times New Roman" w:cs="Times New Roman"/>
          <w:sz w:val="21"/>
          <w:szCs w:val="21"/>
        </w:rPr>
        <w:t xml:space="preserve"> the door. The peculiar smell of coastal creatures hit me. Then, I walk</w:t>
      </w:r>
      <w:r w:rsidR="00CB2061">
        <w:rPr>
          <w:rFonts w:ascii="Times New Roman" w:hAnsi="Times New Roman" w:cs="Times New Roman" w:hint="eastAsia"/>
          <w:sz w:val="21"/>
          <w:szCs w:val="21"/>
        </w:rPr>
        <w:t>ed</w:t>
      </w:r>
      <w:r w:rsidRPr="007762AA">
        <w:rPr>
          <w:rFonts w:ascii="Times New Roman" w:hAnsi="Times New Roman" w:cs="Times New Roman"/>
          <w:sz w:val="21"/>
          <w:szCs w:val="21"/>
        </w:rPr>
        <w:t xml:space="preserve"> out. Living </w:t>
      </w:r>
      <w:r w:rsidR="005624ED" w:rsidRPr="00BC4583">
        <w:rPr>
          <w:rFonts w:ascii="Times New Roman" w:hAnsi="Times New Roman" w:cs="Times New Roman"/>
          <w:sz w:val="21"/>
          <w:szCs w:val="21"/>
        </w:rPr>
        <w:t xml:space="preserve">on Race Rocks </w:t>
      </w:r>
      <w:r w:rsidR="005624ED" w:rsidRPr="00BC4583">
        <w:rPr>
          <w:rFonts w:ascii="Times New Roman" w:hAnsi="Times New Roman" w:cs="Times New Roman" w:hint="eastAsia"/>
          <w:sz w:val="21"/>
          <w:szCs w:val="21"/>
        </w:rPr>
        <w:t>Islands</w:t>
      </w:r>
      <w:r w:rsidR="005624ED" w:rsidRPr="00C91DEC" w:rsidDel="005624ED">
        <w:rPr>
          <w:rFonts w:ascii="Times New Roman" w:hAnsi="Times New Roman" w:cs="Times New Roman"/>
          <w:sz w:val="21"/>
          <w:szCs w:val="21"/>
        </w:rPr>
        <w:t xml:space="preserve"> </w:t>
      </w:r>
      <w:r w:rsidRPr="007762AA">
        <w:rPr>
          <w:rFonts w:ascii="Times New Roman" w:hAnsi="Times New Roman" w:cs="Times New Roman"/>
          <w:sz w:val="21"/>
          <w:szCs w:val="21"/>
        </w:rPr>
        <w:t>for a week, I’</w:t>
      </w:r>
      <w:r w:rsidR="00CB2061">
        <w:rPr>
          <w:rFonts w:ascii="Times New Roman" w:hAnsi="Times New Roman" w:cs="Times New Roman" w:hint="eastAsia"/>
          <w:sz w:val="21"/>
          <w:szCs w:val="21"/>
        </w:rPr>
        <w:t>d</w:t>
      </w:r>
      <w:r w:rsidRPr="007762AA">
        <w:rPr>
          <w:rFonts w:ascii="Times New Roman" w:hAnsi="Times New Roman" w:cs="Times New Roman"/>
          <w:sz w:val="21"/>
          <w:szCs w:val="21"/>
        </w:rPr>
        <w:t xml:space="preserve"> been used to a lot of things: no shower, frozen food, limited electricity… I only look</w:t>
      </w:r>
      <w:r w:rsidR="00CB2061">
        <w:rPr>
          <w:rFonts w:ascii="Times New Roman" w:hAnsi="Times New Roman" w:cs="Times New Roman" w:hint="eastAsia"/>
          <w:sz w:val="21"/>
          <w:szCs w:val="21"/>
        </w:rPr>
        <w:t xml:space="preserve">ed </w:t>
      </w:r>
      <w:r w:rsidRPr="007762AA">
        <w:rPr>
          <w:rFonts w:ascii="Times New Roman" w:hAnsi="Times New Roman" w:cs="Times New Roman"/>
          <w:sz w:val="21"/>
          <w:szCs w:val="21"/>
        </w:rPr>
        <w:t>forward to the sunrise and sunset every day. “The demands of mankind are unlimited,” I started to reflect on what my economics teacher said in class.</w:t>
      </w:r>
      <w:r w:rsidR="005624ED">
        <w:rPr>
          <w:rFonts w:ascii="Times New Roman" w:hAnsi="Times New Roman" w:cs="Times New Roman" w:hint="eastAsia"/>
          <w:sz w:val="21"/>
          <w:szCs w:val="21"/>
        </w:rPr>
        <w:t xml:space="preserve"> </w:t>
      </w:r>
      <w:r w:rsidRPr="007762AA">
        <w:rPr>
          <w:rFonts w:ascii="Times New Roman" w:hAnsi="Times New Roman" w:cs="Times New Roman"/>
          <w:sz w:val="21"/>
          <w:szCs w:val="21"/>
        </w:rPr>
        <w:t>I’d like to get lost on the island, where I have little but lack nothing. Self-sufficiency is all I need, just like how it was since the dawn of mankind.</w:t>
      </w:r>
    </w:p>
    <w:p w14:paraId="6893F3F8" w14:textId="77777777" w:rsidR="007762AA" w:rsidRDefault="007762AA" w:rsidP="000143B9">
      <w:pPr>
        <w:spacing w:line="300" w:lineRule="exact"/>
        <w:jc w:val="left"/>
        <w:rPr>
          <w:rFonts w:ascii="Times New Roman" w:hAnsi="Times New Roman" w:cs="Times New Roman"/>
          <w:sz w:val="21"/>
          <w:szCs w:val="21"/>
        </w:rPr>
      </w:pPr>
    </w:p>
    <w:p w14:paraId="77A562A8" w14:textId="34555E2D" w:rsidR="00C91DEC" w:rsidRDefault="00400A91" w:rsidP="000143B9">
      <w:pPr>
        <w:spacing w:line="300" w:lineRule="exact"/>
        <w:jc w:val="left"/>
        <w:rPr>
          <w:rFonts w:ascii="Times New Roman" w:hAnsi="Times New Roman" w:cs="Times New Roman"/>
          <w:sz w:val="21"/>
          <w:szCs w:val="21"/>
        </w:rPr>
      </w:pPr>
      <w:r w:rsidRPr="007762AA">
        <w:rPr>
          <w:rFonts w:ascii="Times New Roman" w:hAnsi="Times New Roman" w:cs="Times New Roman"/>
          <w:sz w:val="21"/>
          <w:szCs w:val="21"/>
        </w:rPr>
        <w:t xml:space="preserve">This time, </w:t>
      </w:r>
      <w:r w:rsidR="00517C21" w:rsidRPr="00517C21">
        <w:rPr>
          <w:rFonts w:ascii="Times New Roman" w:hAnsi="Times New Roman" w:cs="Times New Roman"/>
          <w:sz w:val="21"/>
          <w:szCs w:val="21"/>
        </w:rPr>
        <w:t xml:space="preserve">I </w:t>
      </w:r>
      <w:r>
        <w:rPr>
          <w:rFonts w:ascii="Times New Roman" w:hAnsi="Times New Roman" w:cs="Times New Roman" w:hint="eastAsia"/>
          <w:sz w:val="21"/>
          <w:szCs w:val="21"/>
        </w:rPr>
        <w:t>want to</w:t>
      </w:r>
      <w:r w:rsidRPr="00517C21">
        <w:rPr>
          <w:rFonts w:ascii="Times New Roman" w:hAnsi="Times New Roman" w:cs="Times New Roman"/>
          <w:sz w:val="21"/>
          <w:szCs w:val="21"/>
        </w:rPr>
        <w:t xml:space="preserve"> </w:t>
      </w:r>
      <w:r w:rsidR="00517C21">
        <w:rPr>
          <w:rFonts w:ascii="Times New Roman" w:hAnsi="Times New Roman" w:cs="Times New Roman" w:hint="eastAsia"/>
          <w:sz w:val="21"/>
          <w:szCs w:val="21"/>
        </w:rPr>
        <w:t>carry</w:t>
      </w:r>
      <w:r w:rsidR="00517C21" w:rsidRPr="00517C21">
        <w:rPr>
          <w:rFonts w:ascii="Times New Roman" w:hAnsi="Times New Roman" w:cs="Times New Roman"/>
          <w:sz w:val="21"/>
          <w:szCs w:val="21"/>
        </w:rPr>
        <w:t xml:space="preserve"> the same pu</w:t>
      </w:r>
      <w:r w:rsidR="006C7C87">
        <w:rPr>
          <w:rFonts w:ascii="Times New Roman" w:hAnsi="Times New Roman" w:cs="Times New Roman" w:hint="eastAsia"/>
          <w:sz w:val="21"/>
          <w:szCs w:val="21"/>
        </w:rPr>
        <w:t>reness</w:t>
      </w:r>
      <w:r w:rsidR="00517C21" w:rsidRPr="00517C21">
        <w:rPr>
          <w:rFonts w:ascii="Times New Roman" w:hAnsi="Times New Roman" w:cs="Times New Roman"/>
          <w:sz w:val="21"/>
          <w:szCs w:val="21"/>
        </w:rPr>
        <w:t xml:space="preserve"> </w:t>
      </w:r>
      <w:r w:rsidR="00517C21">
        <w:rPr>
          <w:rFonts w:ascii="Times New Roman" w:hAnsi="Times New Roman" w:cs="Times New Roman"/>
          <w:sz w:val="21"/>
          <w:szCs w:val="21"/>
        </w:rPr>
        <w:t xml:space="preserve">to </w:t>
      </w:r>
      <w:r w:rsidR="000143B9">
        <w:rPr>
          <w:rFonts w:ascii="Times New Roman" w:hAnsi="Times New Roman" w:cs="Times New Roman" w:hint="eastAsia"/>
          <w:sz w:val="21"/>
          <w:szCs w:val="21"/>
        </w:rPr>
        <w:t xml:space="preserve">the </w:t>
      </w:r>
      <w:r w:rsidR="00517C21">
        <w:rPr>
          <w:rFonts w:ascii="Times New Roman" w:hAnsi="Times New Roman" w:cs="Times New Roman"/>
          <w:sz w:val="21"/>
          <w:szCs w:val="21"/>
        </w:rPr>
        <w:t xml:space="preserve">Ross </w:t>
      </w:r>
      <w:r w:rsidR="00517C21">
        <w:rPr>
          <w:rFonts w:ascii="Times New Roman" w:hAnsi="Times New Roman" w:cs="Times New Roman" w:hint="eastAsia"/>
          <w:sz w:val="21"/>
          <w:szCs w:val="21"/>
        </w:rPr>
        <w:t>P</w:t>
      </w:r>
      <w:r w:rsidR="00517C21">
        <w:rPr>
          <w:rFonts w:ascii="Times New Roman" w:hAnsi="Times New Roman" w:cs="Times New Roman"/>
          <w:sz w:val="21"/>
          <w:szCs w:val="21"/>
        </w:rPr>
        <w:t>rogram.</w:t>
      </w:r>
    </w:p>
    <w:p w14:paraId="75044D3E" w14:textId="77777777" w:rsidR="007762AA" w:rsidRDefault="007762AA" w:rsidP="00BC7785">
      <w:pPr>
        <w:spacing w:line="300" w:lineRule="exact"/>
        <w:rPr>
          <w:rFonts w:ascii="Times New Roman" w:hAnsi="Times New Roman" w:cs="Times New Roman"/>
          <w:sz w:val="21"/>
          <w:szCs w:val="21"/>
        </w:rPr>
      </w:pPr>
    </w:p>
    <w:p w14:paraId="41143650" w14:textId="6DB97C38" w:rsidR="007762AA" w:rsidRPr="007762AA" w:rsidRDefault="00223EF6" w:rsidP="000143B9">
      <w:pPr>
        <w:spacing w:line="300" w:lineRule="exact"/>
        <w:jc w:val="left"/>
        <w:rPr>
          <w:rFonts w:ascii="Times New Roman" w:hAnsi="Times New Roman" w:cs="Times New Roman"/>
          <w:sz w:val="21"/>
          <w:szCs w:val="21"/>
        </w:rPr>
      </w:pPr>
      <w:r>
        <w:rPr>
          <w:rFonts w:ascii="Times New Roman" w:hAnsi="Times New Roman" w:cs="Times New Roman"/>
          <w:color w:val="000000"/>
          <w:sz w:val="21"/>
          <w:szCs w:val="21"/>
          <w:shd w:val="clear" w:color="auto" w:fill="FFFFFF"/>
        </w:rPr>
        <w:t>I’</w:t>
      </w:r>
      <w:r w:rsidRPr="00A54552">
        <w:rPr>
          <w:rFonts w:ascii="Times New Roman" w:hAnsi="Times New Roman" w:cs="Times New Roman"/>
          <w:color w:val="000000"/>
          <w:sz w:val="21"/>
          <w:szCs w:val="21"/>
          <w:shd w:val="clear" w:color="auto" w:fill="FFFFFF"/>
        </w:rPr>
        <w:t xml:space="preserve">m excited about immersing myself in mathematics. Working on a math problem for an hour or </w:t>
      </w:r>
      <w:r w:rsidRPr="00A54552">
        <w:rPr>
          <w:rFonts w:ascii="Times New Roman" w:hAnsi="Times New Roman" w:cs="Times New Roman"/>
          <w:color w:val="000000"/>
          <w:sz w:val="21"/>
          <w:szCs w:val="21"/>
          <w:shd w:val="clear" w:color="auto" w:fill="FFFFFF"/>
        </w:rPr>
        <w:lastRenderedPageBreak/>
        <w:t xml:space="preserve">two at night has become a daily routine for me. There are times when I’m so fixated on a problem that I’ll think about it for most of the evening, even when I’m brushing my teeth or lying on my bed before falling asleep. However, with patience and accumulation of information, I’ll piece together </w:t>
      </w:r>
      <w:r w:rsidR="000143B9">
        <w:rPr>
          <w:rFonts w:ascii="Times New Roman" w:hAnsi="Times New Roman" w:cs="Times New Roman"/>
          <w:color w:val="000000"/>
          <w:sz w:val="21"/>
          <w:szCs w:val="21"/>
          <w:shd w:val="clear" w:color="auto" w:fill="FFFFFF"/>
        </w:rPr>
        <w:t>the clues to find a solution. I</w:t>
      </w:r>
      <w:r w:rsidR="000143B9">
        <w:rPr>
          <w:rFonts w:ascii="Times New Roman" w:hAnsi="Times New Roman" w:cs="Times New Roman" w:hint="eastAsia"/>
          <w:color w:val="000000"/>
          <w:sz w:val="21"/>
          <w:szCs w:val="21"/>
          <w:shd w:val="clear" w:color="auto" w:fill="FFFFFF"/>
        </w:rPr>
        <w:t xml:space="preserve"> am</w:t>
      </w:r>
      <w:r w:rsidR="000143B9">
        <w:rPr>
          <w:rFonts w:ascii="Times New Roman" w:hAnsi="Times New Roman" w:cs="Times New Roman"/>
          <w:color w:val="000000"/>
          <w:sz w:val="21"/>
          <w:szCs w:val="21"/>
          <w:shd w:val="clear" w:color="auto" w:fill="FFFFFF"/>
        </w:rPr>
        <w:t xml:space="preserve"> expect</w:t>
      </w:r>
      <w:r w:rsidR="000143B9">
        <w:rPr>
          <w:rFonts w:ascii="Times New Roman" w:hAnsi="Times New Roman" w:cs="Times New Roman" w:hint="eastAsia"/>
          <w:color w:val="000000"/>
          <w:sz w:val="21"/>
          <w:szCs w:val="21"/>
          <w:shd w:val="clear" w:color="auto" w:fill="FFFFFF"/>
        </w:rPr>
        <w:t>ing</w:t>
      </w:r>
      <w:r w:rsidR="000143B9">
        <w:rPr>
          <w:rFonts w:ascii="Times New Roman" w:hAnsi="Times New Roman" w:cs="Times New Roman"/>
          <w:color w:val="000000"/>
          <w:sz w:val="21"/>
          <w:szCs w:val="21"/>
          <w:shd w:val="clear" w:color="auto" w:fill="FFFFFF"/>
        </w:rPr>
        <w:t xml:space="preserve"> to have </w:t>
      </w:r>
      <w:r w:rsidRPr="00A54552">
        <w:rPr>
          <w:rFonts w:ascii="Times New Roman" w:hAnsi="Times New Roman" w:cs="Times New Roman"/>
          <w:color w:val="000000"/>
          <w:sz w:val="21"/>
          <w:szCs w:val="21"/>
          <w:shd w:val="clear" w:color="auto" w:fill="FFFFFF"/>
        </w:rPr>
        <w:t>one period of time when I can totally focus myself on mathematics to gain momentum, to enjoy the process, and to fully research and delve into this topic.</w:t>
      </w:r>
    </w:p>
    <w:p w14:paraId="1C2E366D" w14:textId="77777777" w:rsidR="00223EF6" w:rsidRPr="00223EF6" w:rsidRDefault="00223EF6" w:rsidP="00BC7785">
      <w:pPr>
        <w:spacing w:line="300" w:lineRule="exact"/>
        <w:jc w:val="left"/>
        <w:rPr>
          <w:rFonts w:ascii="Times New Roman" w:hAnsi="Times New Roman" w:cs="Times New Roman"/>
          <w:sz w:val="21"/>
          <w:szCs w:val="21"/>
        </w:rPr>
      </w:pPr>
    </w:p>
    <w:p w14:paraId="36E27977" w14:textId="2FAF2A41" w:rsidR="009E164D" w:rsidRPr="00BC7785" w:rsidRDefault="00223EF6" w:rsidP="000143B9">
      <w:pPr>
        <w:spacing w:line="300" w:lineRule="exact"/>
        <w:jc w:val="left"/>
        <w:rPr>
          <w:rFonts w:ascii="Times New Roman" w:hAnsi="Times New Roman" w:cs="Times New Roman"/>
          <w:sz w:val="21"/>
          <w:szCs w:val="21"/>
        </w:rPr>
      </w:pPr>
      <w:r w:rsidRPr="000143B9">
        <w:rPr>
          <w:rFonts w:ascii="Times New Roman" w:hAnsi="Times New Roman" w:cs="Times New Roman"/>
          <w:color w:val="000000"/>
          <w:sz w:val="21"/>
          <w:szCs w:val="21"/>
          <w:shd w:val="clear" w:color="auto" w:fill="FFFFFF"/>
        </w:rPr>
        <w:t>Therefore,</w:t>
      </w:r>
      <w:r w:rsidR="001A6759" w:rsidRPr="00223EF6">
        <w:rPr>
          <w:rFonts w:ascii="Times New Roman" w:hAnsi="Times New Roman" w:cs="Times New Roman"/>
          <w:sz w:val="21"/>
          <w:szCs w:val="21"/>
        </w:rPr>
        <w:t xml:space="preserve"> </w:t>
      </w:r>
      <w:r w:rsidR="000143B9">
        <w:rPr>
          <w:rFonts w:ascii="Times New Roman" w:hAnsi="Times New Roman" w:cs="Times New Roman" w:hint="eastAsia"/>
          <w:sz w:val="21"/>
          <w:szCs w:val="21"/>
        </w:rPr>
        <w:t xml:space="preserve">the </w:t>
      </w:r>
      <w:r w:rsidR="001A6759" w:rsidRPr="00223EF6">
        <w:rPr>
          <w:rFonts w:ascii="Times New Roman" w:hAnsi="Times New Roman" w:cs="Times New Roman"/>
          <w:sz w:val="21"/>
          <w:szCs w:val="21"/>
        </w:rPr>
        <w:t xml:space="preserve">Ross </w:t>
      </w:r>
      <w:r w:rsidR="00BC7785" w:rsidRPr="00223EF6">
        <w:rPr>
          <w:rFonts w:ascii="Times New Roman" w:hAnsi="Times New Roman" w:cs="Times New Roman" w:hint="eastAsia"/>
          <w:sz w:val="21"/>
          <w:szCs w:val="21"/>
        </w:rPr>
        <w:t xml:space="preserve">Program </w:t>
      </w:r>
      <w:r w:rsidR="001A6759" w:rsidRPr="00223EF6">
        <w:rPr>
          <w:rFonts w:ascii="Times New Roman" w:hAnsi="Times New Roman" w:cs="Times New Roman"/>
          <w:sz w:val="21"/>
          <w:szCs w:val="21"/>
        </w:rPr>
        <w:t xml:space="preserve">is such </w:t>
      </w:r>
      <w:r w:rsidR="00BC7785" w:rsidRPr="00223EF6">
        <w:rPr>
          <w:rFonts w:ascii="Times New Roman" w:hAnsi="Times New Roman" w:cs="Times New Roman"/>
          <w:sz w:val="21"/>
          <w:szCs w:val="21"/>
        </w:rPr>
        <w:t>a wonderful opportunity</w:t>
      </w:r>
      <w:r w:rsidR="000143B9">
        <w:rPr>
          <w:rFonts w:ascii="Times New Roman" w:hAnsi="Times New Roman" w:cs="Times New Roman" w:hint="eastAsia"/>
          <w:sz w:val="21"/>
          <w:szCs w:val="21"/>
        </w:rPr>
        <w:t xml:space="preserve"> for me to enjoy the </w:t>
      </w:r>
      <w:r w:rsidR="000143B9">
        <w:rPr>
          <w:rFonts w:ascii="Times New Roman" w:hAnsi="Times New Roman" w:cs="Times New Roman"/>
          <w:sz w:val="21"/>
          <w:szCs w:val="21"/>
        </w:rPr>
        <w:t>purity</w:t>
      </w:r>
      <w:r w:rsidR="000143B9">
        <w:rPr>
          <w:rFonts w:ascii="Times New Roman" w:hAnsi="Times New Roman" w:cs="Times New Roman" w:hint="eastAsia"/>
          <w:sz w:val="21"/>
          <w:szCs w:val="21"/>
        </w:rPr>
        <w:t xml:space="preserve"> of</w:t>
      </w:r>
      <w:r w:rsidR="00BC7785" w:rsidRPr="00223EF6">
        <w:rPr>
          <w:rFonts w:ascii="Times New Roman" w:hAnsi="Times New Roman" w:cs="Times New Roman" w:hint="eastAsia"/>
          <w:sz w:val="21"/>
          <w:szCs w:val="21"/>
        </w:rPr>
        <w:t xml:space="preserve"> math</w:t>
      </w:r>
      <w:r w:rsidR="000143B9">
        <w:rPr>
          <w:rFonts w:ascii="Times New Roman" w:hAnsi="Times New Roman" w:cs="Times New Roman" w:hint="eastAsia"/>
          <w:sz w:val="21"/>
          <w:szCs w:val="21"/>
        </w:rPr>
        <w:t xml:space="preserve">ematics. </w:t>
      </w:r>
      <w:r w:rsidR="001A6759" w:rsidRPr="00223EF6">
        <w:rPr>
          <w:rFonts w:ascii="Times New Roman" w:hAnsi="Times New Roman" w:cs="Times New Roman"/>
          <w:sz w:val="21"/>
          <w:szCs w:val="21"/>
        </w:rPr>
        <w:t xml:space="preserve"> </w:t>
      </w:r>
      <w:r w:rsidR="000143B9">
        <w:rPr>
          <w:rFonts w:ascii="Times New Roman" w:hAnsi="Times New Roman" w:cs="Times New Roman" w:hint="eastAsia"/>
          <w:sz w:val="21"/>
          <w:szCs w:val="21"/>
        </w:rPr>
        <w:t xml:space="preserve">I will </w:t>
      </w:r>
      <w:r w:rsidR="001A6759" w:rsidRPr="00223EF6">
        <w:rPr>
          <w:rFonts w:ascii="Times New Roman" w:hAnsi="Times New Roman" w:cs="Times New Roman"/>
          <w:sz w:val="21"/>
          <w:szCs w:val="21"/>
        </w:rPr>
        <w:t xml:space="preserve">study with math lovers from all over the world, exchange thoughts with </w:t>
      </w:r>
      <w:r>
        <w:rPr>
          <w:rFonts w:ascii="Times New Roman" w:hAnsi="Times New Roman" w:cs="Times New Roman" w:hint="eastAsia"/>
          <w:sz w:val="21"/>
          <w:szCs w:val="21"/>
        </w:rPr>
        <w:t>counselors</w:t>
      </w:r>
      <w:r w:rsidRPr="00223EF6">
        <w:rPr>
          <w:rFonts w:ascii="Times New Roman" w:hAnsi="Times New Roman" w:cs="Times New Roman"/>
          <w:sz w:val="21"/>
          <w:szCs w:val="21"/>
        </w:rPr>
        <w:t xml:space="preserve"> </w:t>
      </w:r>
      <w:r w:rsidR="001A6759" w:rsidRPr="00223EF6">
        <w:rPr>
          <w:rFonts w:ascii="Times New Roman" w:hAnsi="Times New Roman" w:cs="Times New Roman"/>
          <w:sz w:val="21"/>
          <w:szCs w:val="21"/>
        </w:rPr>
        <w:t xml:space="preserve">and professors </w:t>
      </w:r>
      <w:r w:rsidR="00BC7785" w:rsidRPr="00223EF6">
        <w:rPr>
          <w:rFonts w:ascii="Times New Roman" w:hAnsi="Times New Roman" w:cs="Times New Roman" w:hint="eastAsia"/>
          <w:sz w:val="21"/>
          <w:szCs w:val="21"/>
        </w:rPr>
        <w:t>of</w:t>
      </w:r>
      <w:r w:rsidR="00BC7785" w:rsidRPr="00223EF6">
        <w:rPr>
          <w:rFonts w:ascii="Times New Roman" w:hAnsi="Times New Roman" w:cs="Times New Roman"/>
          <w:sz w:val="21"/>
          <w:szCs w:val="21"/>
        </w:rPr>
        <w:t xml:space="preserve"> </w:t>
      </w:r>
      <w:r w:rsidR="001A6759" w:rsidRPr="00223EF6">
        <w:rPr>
          <w:rFonts w:ascii="Times New Roman" w:hAnsi="Times New Roman" w:cs="Times New Roman"/>
          <w:sz w:val="21"/>
          <w:szCs w:val="21"/>
        </w:rPr>
        <w:t xml:space="preserve">strong math backgrounds, and work on </w:t>
      </w:r>
      <w:r w:rsidR="00BC7785" w:rsidRPr="00223EF6">
        <w:rPr>
          <w:rFonts w:ascii="Times New Roman" w:hAnsi="Times New Roman" w:cs="Times New Roman" w:hint="eastAsia"/>
          <w:sz w:val="21"/>
          <w:szCs w:val="21"/>
        </w:rPr>
        <w:t xml:space="preserve">piles of </w:t>
      </w:r>
      <w:r w:rsidR="001A6759" w:rsidRPr="00223EF6">
        <w:rPr>
          <w:rFonts w:ascii="Times New Roman" w:hAnsi="Times New Roman" w:cs="Times New Roman"/>
          <w:sz w:val="21"/>
          <w:szCs w:val="21"/>
        </w:rPr>
        <w:t>problem</w:t>
      </w:r>
      <w:r w:rsidR="00BC7785" w:rsidRPr="00223EF6">
        <w:rPr>
          <w:rFonts w:ascii="Times New Roman" w:hAnsi="Times New Roman" w:cs="Times New Roman" w:hint="eastAsia"/>
          <w:sz w:val="21"/>
          <w:szCs w:val="21"/>
        </w:rPr>
        <w:t xml:space="preserve"> sets</w:t>
      </w:r>
      <w:r w:rsidR="001A6759" w:rsidRPr="00223EF6">
        <w:rPr>
          <w:rFonts w:ascii="Times New Roman" w:hAnsi="Times New Roman" w:cs="Times New Roman"/>
          <w:sz w:val="21"/>
          <w:szCs w:val="21"/>
        </w:rPr>
        <w:t xml:space="preserve"> for the whole day without worrying about </w:t>
      </w:r>
      <w:r w:rsidR="00BC7785" w:rsidRPr="00223EF6">
        <w:rPr>
          <w:rFonts w:ascii="Times New Roman" w:hAnsi="Times New Roman" w:cs="Times New Roman" w:hint="eastAsia"/>
          <w:sz w:val="21"/>
          <w:szCs w:val="21"/>
        </w:rPr>
        <w:t xml:space="preserve">any </w:t>
      </w:r>
      <w:r w:rsidR="001A6759" w:rsidRPr="00223EF6">
        <w:rPr>
          <w:rFonts w:ascii="Times New Roman" w:hAnsi="Times New Roman" w:cs="Times New Roman"/>
          <w:sz w:val="21"/>
          <w:szCs w:val="21"/>
        </w:rPr>
        <w:t>external distraction.</w:t>
      </w:r>
    </w:p>
    <w:sectPr w:rsidR="009E164D" w:rsidRPr="00BC7785" w:rsidSect="00EA31D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E0997"/>
    <w:multiLevelType w:val="hybridMultilevel"/>
    <w:tmpl w:val="6BB2F200"/>
    <w:lvl w:ilvl="0" w:tplc="045CBDFE">
      <w:start w:val="3"/>
      <w:numFmt w:val="decimal"/>
      <w:lvlText w:val="%1)"/>
      <w:lvlJc w:val="left"/>
      <w:pPr>
        <w:ind w:left="360" w:hanging="360"/>
      </w:pPr>
      <w:rPr>
        <w:rFonts w:hint="eastAsia"/>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6AD1A43"/>
    <w:multiLevelType w:val="hybridMultilevel"/>
    <w:tmpl w:val="84BECEF4"/>
    <w:lvl w:ilvl="0" w:tplc="F57AD840">
      <w:start w:val="1"/>
      <w:numFmt w:val="decimal"/>
      <w:lvlText w:val="%1)"/>
      <w:lvlJc w:val="left"/>
      <w:pPr>
        <w:ind w:left="480" w:hanging="480"/>
      </w:pPr>
      <w:rPr>
        <w:rFonts w:ascii="Times New Roman" w:eastAsiaTheme="minorEastAsia" w:hAnsi="Times New Roman" w:cs="Times New Roman"/>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ang Ruiyan">
    <w15:presenceInfo w15:providerId="Windows Live" w15:userId="c3f5bb87704aac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5"/>
  <w:bordersDoNotSurroundHeader/>
  <w:bordersDoNotSurroundFooter/>
  <w:proofState w:spelling="clean" w:grammar="clean"/>
  <w:trackRevision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3C5"/>
    <w:rsid w:val="000023D0"/>
    <w:rsid w:val="00006DBE"/>
    <w:rsid w:val="000143B9"/>
    <w:rsid w:val="00017506"/>
    <w:rsid w:val="000414D2"/>
    <w:rsid w:val="000441EE"/>
    <w:rsid w:val="000852E6"/>
    <w:rsid w:val="00090091"/>
    <w:rsid w:val="000B2572"/>
    <w:rsid w:val="000D5612"/>
    <w:rsid w:val="000D6C98"/>
    <w:rsid w:val="000E659F"/>
    <w:rsid w:val="00121A6A"/>
    <w:rsid w:val="00127EDF"/>
    <w:rsid w:val="00170D8E"/>
    <w:rsid w:val="00171BCF"/>
    <w:rsid w:val="00173C38"/>
    <w:rsid w:val="001821FA"/>
    <w:rsid w:val="00190A9A"/>
    <w:rsid w:val="00193946"/>
    <w:rsid w:val="001A6759"/>
    <w:rsid w:val="001A763D"/>
    <w:rsid w:val="001B716C"/>
    <w:rsid w:val="001F1A68"/>
    <w:rsid w:val="00200485"/>
    <w:rsid w:val="00223EF6"/>
    <w:rsid w:val="00231A1E"/>
    <w:rsid w:val="0023712B"/>
    <w:rsid w:val="00247ECD"/>
    <w:rsid w:val="002564FE"/>
    <w:rsid w:val="00265772"/>
    <w:rsid w:val="002749B4"/>
    <w:rsid w:val="00275CD3"/>
    <w:rsid w:val="00281037"/>
    <w:rsid w:val="002D7402"/>
    <w:rsid w:val="002E1CE4"/>
    <w:rsid w:val="00325B09"/>
    <w:rsid w:val="00331C9F"/>
    <w:rsid w:val="003729C2"/>
    <w:rsid w:val="003903A4"/>
    <w:rsid w:val="003C6744"/>
    <w:rsid w:val="003D2A4B"/>
    <w:rsid w:val="003F78D6"/>
    <w:rsid w:val="00400A91"/>
    <w:rsid w:val="00403BDB"/>
    <w:rsid w:val="00410B36"/>
    <w:rsid w:val="004179F8"/>
    <w:rsid w:val="0043034F"/>
    <w:rsid w:val="00441F27"/>
    <w:rsid w:val="0044516D"/>
    <w:rsid w:val="00452194"/>
    <w:rsid w:val="004553C5"/>
    <w:rsid w:val="00490418"/>
    <w:rsid w:val="004B489C"/>
    <w:rsid w:val="004C7AF4"/>
    <w:rsid w:val="00517C21"/>
    <w:rsid w:val="00530644"/>
    <w:rsid w:val="005408BA"/>
    <w:rsid w:val="005624ED"/>
    <w:rsid w:val="0056521D"/>
    <w:rsid w:val="00592342"/>
    <w:rsid w:val="005A483F"/>
    <w:rsid w:val="005B3790"/>
    <w:rsid w:val="005B3852"/>
    <w:rsid w:val="005B5FC5"/>
    <w:rsid w:val="005C395B"/>
    <w:rsid w:val="005D37CD"/>
    <w:rsid w:val="005F31DA"/>
    <w:rsid w:val="00603017"/>
    <w:rsid w:val="0062368C"/>
    <w:rsid w:val="006245B4"/>
    <w:rsid w:val="0062605A"/>
    <w:rsid w:val="00636C52"/>
    <w:rsid w:val="00643C71"/>
    <w:rsid w:val="006562DD"/>
    <w:rsid w:val="006635B1"/>
    <w:rsid w:val="00663C83"/>
    <w:rsid w:val="00686915"/>
    <w:rsid w:val="006920DD"/>
    <w:rsid w:val="006A6F17"/>
    <w:rsid w:val="006C7C87"/>
    <w:rsid w:val="006D0AE8"/>
    <w:rsid w:val="006D68DA"/>
    <w:rsid w:val="006E377C"/>
    <w:rsid w:val="006F300D"/>
    <w:rsid w:val="00704215"/>
    <w:rsid w:val="00705D49"/>
    <w:rsid w:val="00707BC6"/>
    <w:rsid w:val="00716D2A"/>
    <w:rsid w:val="0074180B"/>
    <w:rsid w:val="00755E45"/>
    <w:rsid w:val="007571BE"/>
    <w:rsid w:val="007762AA"/>
    <w:rsid w:val="00783176"/>
    <w:rsid w:val="007A3EAD"/>
    <w:rsid w:val="007C692B"/>
    <w:rsid w:val="007D444A"/>
    <w:rsid w:val="007E399F"/>
    <w:rsid w:val="007E4472"/>
    <w:rsid w:val="007E7040"/>
    <w:rsid w:val="008049F6"/>
    <w:rsid w:val="008357FD"/>
    <w:rsid w:val="00896FC6"/>
    <w:rsid w:val="008E14E8"/>
    <w:rsid w:val="008F05A0"/>
    <w:rsid w:val="0090459C"/>
    <w:rsid w:val="00930058"/>
    <w:rsid w:val="00931AD5"/>
    <w:rsid w:val="00934B04"/>
    <w:rsid w:val="00956667"/>
    <w:rsid w:val="00980866"/>
    <w:rsid w:val="009A65D1"/>
    <w:rsid w:val="009C10D9"/>
    <w:rsid w:val="009C1EBE"/>
    <w:rsid w:val="009D629E"/>
    <w:rsid w:val="009E164D"/>
    <w:rsid w:val="009E1AB7"/>
    <w:rsid w:val="00A21C85"/>
    <w:rsid w:val="00A31DD9"/>
    <w:rsid w:val="00A4379E"/>
    <w:rsid w:val="00A5412E"/>
    <w:rsid w:val="00A553F6"/>
    <w:rsid w:val="00A55B59"/>
    <w:rsid w:val="00A60214"/>
    <w:rsid w:val="00A731F1"/>
    <w:rsid w:val="00A81557"/>
    <w:rsid w:val="00A85530"/>
    <w:rsid w:val="00B00BE3"/>
    <w:rsid w:val="00B3265B"/>
    <w:rsid w:val="00B33D80"/>
    <w:rsid w:val="00B47CFF"/>
    <w:rsid w:val="00B728BB"/>
    <w:rsid w:val="00B82A8F"/>
    <w:rsid w:val="00BA6B52"/>
    <w:rsid w:val="00BC019B"/>
    <w:rsid w:val="00BC5007"/>
    <w:rsid w:val="00BC7785"/>
    <w:rsid w:val="00BE4ED9"/>
    <w:rsid w:val="00BF69F2"/>
    <w:rsid w:val="00C221E7"/>
    <w:rsid w:val="00C378E4"/>
    <w:rsid w:val="00C700FF"/>
    <w:rsid w:val="00C91DEC"/>
    <w:rsid w:val="00CB2061"/>
    <w:rsid w:val="00CD4E20"/>
    <w:rsid w:val="00CE1572"/>
    <w:rsid w:val="00CE1F65"/>
    <w:rsid w:val="00CF0136"/>
    <w:rsid w:val="00CF4B59"/>
    <w:rsid w:val="00D13965"/>
    <w:rsid w:val="00D322C7"/>
    <w:rsid w:val="00D54CAD"/>
    <w:rsid w:val="00D614C6"/>
    <w:rsid w:val="00D71E18"/>
    <w:rsid w:val="00D87032"/>
    <w:rsid w:val="00DB4B8A"/>
    <w:rsid w:val="00DC50E5"/>
    <w:rsid w:val="00DC6559"/>
    <w:rsid w:val="00DE06C6"/>
    <w:rsid w:val="00DE5CD9"/>
    <w:rsid w:val="00DF003A"/>
    <w:rsid w:val="00E21D04"/>
    <w:rsid w:val="00E32110"/>
    <w:rsid w:val="00E5576F"/>
    <w:rsid w:val="00E579CF"/>
    <w:rsid w:val="00E64605"/>
    <w:rsid w:val="00E82E08"/>
    <w:rsid w:val="00E909CB"/>
    <w:rsid w:val="00E9438E"/>
    <w:rsid w:val="00EA31DA"/>
    <w:rsid w:val="00EB3468"/>
    <w:rsid w:val="00ED7A53"/>
    <w:rsid w:val="00F13E56"/>
    <w:rsid w:val="00F1682F"/>
    <w:rsid w:val="00F20EFD"/>
    <w:rsid w:val="00F32D11"/>
    <w:rsid w:val="00F3411D"/>
    <w:rsid w:val="00F45916"/>
    <w:rsid w:val="00F528B4"/>
    <w:rsid w:val="00F6067E"/>
    <w:rsid w:val="00F77C02"/>
    <w:rsid w:val="00F90398"/>
    <w:rsid w:val="00FC50D5"/>
    <w:rsid w:val="00FD3F1B"/>
    <w:rsid w:val="00FE0973"/>
    <w:rsid w:val="00FE1761"/>
    <w:rsid w:val="00FE7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A067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412E"/>
    <w:pPr>
      <w:widowControl w:val="0"/>
      <w:jc w:val="both"/>
    </w:pPr>
  </w:style>
  <w:style w:type="paragraph" w:styleId="Heading1">
    <w:name w:val="heading 1"/>
    <w:basedOn w:val="Normal"/>
    <w:link w:val="Heading1Char"/>
    <w:uiPriority w:val="9"/>
    <w:qFormat/>
    <w:rsid w:val="007571BE"/>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9F6"/>
    <w:pPr>
      <w:ind w:firstLineChars="200" w:firstLine="420"/>
    </w:pPr>
  </w:style>
  <w:style w:type="character" w:customStyle="1" w:styleId="Heading1Char">
    <w:name w:val="Heading 1 Char"/>
    <w:basedOn w:val="DefaultParagraphFont"/>
    <w:link w:val="Heading1"/>
    <w:uiPriority w:val="9"/>
    <w:rsid w:val="007571BE"/>
    <w:rPr>
      <w:rFonts w:ascii="Times New Roman" w:hAnsi="Times New Roman" w:cs="Times New Roman"/>
      <w:b/>
      <w:bCs/>
      <w:kern w:val="36"/>
      <w:sz w:val="48"/>
      <w:szCs w:val="48"/>
    </w:rPr>
  </w:style>
  <w:style w:type="paragraph" w:styleId="NormalWeb">
    <w:name w:val="Normal (Web)"/>
    <w:basedOn w:val="Normal"/>
    <w:uiPriority w:val="99"/>
    <w:semiHidden/>
    <w:unhideWhenUsed/>
    <w:rsid w:val="007571BE"/>
    <w:pPr>
      <w:widowControl/>
      <w:spacing w:before="100" w:beforeAutospacing="1" w:after="100" w:afterAutospacing="1"/>
      <w:jc w:val="left"/>
    </w:pPr>
    <w:rPr>
      <w:rFonts w:ascii="Times New Roman" w:hAnsi="Times New Roman" w:cs="Times New Roman"/>
      <w:kern w:val="0"/>
    </w:rPr>
  </w:style>
  <w:style w:type="paragraph" w:styleId="BalloonText">
    <w:name w:val="Balloon Text"/>
    <w:basedOn w:val="Normal"/>
    <w:link w:val="BalloonTextChar"/>
    <w:uiPriority w:val="99"/>
    <w:semiHidden/>
    <w:unhideWhenUsed/>
    <w:rsid w:val="00530644"/>
    <w:rPr>
      <w:rFonts w:ascii="SimSun" w:eastAsia="SimSun"/>
      <w:sz w:val="18"/>
      <w:szCs w:val="18"/>
    </w:rPr>
  </w:style>
  <w:style w:type="character" w:customStyle="1" w:styleId="BalloonTextChar">
    <w:name w:val="Balloon Text Char"/>
    <w:basedOn w:val="DefaultParagraphFont"/>
    <w:link w:val="BalloonText"/>
    <w:uiPriority w:val="99"/>
    <w:semiHidden/>
    <w:rsid w:val="00530644"/>
    <w:rPr>
      <w:rFonts w:ascii="SimSun" w:eastAsia="SimSun"/>
      <w:sz w:val="18"/>
      <w:szCs w:val="18"/>
    </w:rPr>
  </w:style>
  <w:style w:type="character" w:styleId="CommentReference">
    <w:name w:val="annotation reference"/>
    <w:basedOn w:val="DefaultParagraphFont"/>
    <w:uiPriority w:val="99"/>
    <w:semiHidden/>
    <w:unhideWhenUsed/>
    <w:rsid w:val="006635B1"/>
    <w:rPr>
      <w:sz w:val="16"/>
      <w:szCs w:val="16"/>
    </w:rPr>
  </w:style>
  <w:style w:type="paragraph" w:styleId="CommentText">
    <w:name w:val="annotation text"/>
    <w:basedOn w:val="Normal"/>
    <w:link w:val="CommentTextChar"/>
    <w:uiPriority w:val="99"/>
    <w:semiHidden/>
    <w:unhideWhenUsed/>
    <w:rsid w:val="006635B1"/>
    <w:rPr>
      <w:sz w:val="20"/>
      <w:szCs w:val="20"/>
    </w:rPr>
  </w:style>
  <w:style w:type="character" w:customStyle="1" w:styleId="CommentTextChar">
    <w:name w:val="Comment Text Char"/>
    <w:basedOn w:val="DefaultParagraphFont"/>
    <w:link w:val="CommentText"/>
    <w:uiPriority w:val="99"/>
    <w:semiHidden/>
    <w:rsid w:val="006635B1"/>
    <w:rPr>
      <w:sz w:val="20"/>
      <w:szCs w:val="20"/>
    </w:rPr>
  </w:style>
  <w:style w:type="paragraph" w:styleId="CommentSubject">
    <w:name w:val="annotation subject"/>
    <w:basedOn w:val="CommentText"/>
    <w:next w:val="CommentText"/>
    <w:link w:val="CommentSubjectChar"/>
    <w:uiPriority w:val="99"/>
    <w:semiHidden/>
    <w:unhideWhenUsed/>
    <w:rsid w:val="006635B1"/>
    <w:rPr>
      <w:b/>
      <w:bCs/>
    </w:rPr>
  </w:style>
  <w:style w:type="character" w:customStyle="1" w:styleId="CommentSubjectChar">
    <w:name w:val="Comment Subject Char"/>
    <w:basedOn w:val="CommentTextChar"/>
    <w:link w:val="CommentSubject"/>
    <w:uiPriority w:val="99"/>
    <w:semiHidden/>
    <w:rsid w:val="006635B1"/>
    <w:rPr>
      <w:b/>
      <w:bCs/>
      <w:sz w:val="20"/>
      <w:szCs w:val="20"/>
    </w:rPr>
  </w:style>
  <w:style w:type="character" w:customStyle="1" w:styleId="leading">
    <w:name w:val="leading"/>
    <w:basedOn w:val="DefaultParagraphFont"/>
    <w:rsid w:val="00E5576F"/>
  </w:style>
  <w:style w:type="character" w:styleId="Hyperlink">
    <w:name w:val="Hyperlink"/>
    <w:basedOn w:val="DefaultParagraphFont"/>
    <w:uiPriority w:val="99"/>
    <w:semiHidden/>
    <w:unhideWhenUsed/>
    <w:rsid w:val="00E557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37129">
      <w:bodyDiv w:val="1"/>
      <w:marLeft w:val="0"/>
      <w:marRight w:val="0"/>
      <w:marTop w:val="0"/>
      <w:marBottom w:val="0"/>
      <w:divBdr>
        <w:top w:val="none" w:sz="0" w:space="0" w:color="auto"/>
        <w:left w:val="none" w:sz="0" w:space="0" w:color="auto"/>
        <w:bottom w:val="none" w:sz="0" w:space="0" w:color="auto"/>
        <w:right w:val="none" w:sz="0" w:space="0" w:color="auto"/>
      </w:divBdr>
    </w:div>
    <w:div w:id="471756471">
      <w:bodyDiv w:val="1"/>
      <w:marLeft w:val="0"/>
      <w:marRight w:val="0"/>
      <w:marTop w:val="0"/>
      <w:marBottom w:val="0"/>
      <w:divBdr>
        <w:top w:val="none" w:sz="0" w:space="0" w:color="auto"/>
        <w:left w:val="none" w:sz="0" w:space="0" w:color="auto"/>
        <w:bottom w:val="none" w:sz="0" w:space="0" w:color="auto"/>
        <w:right w:val="none" w:sz="0" w:space="0" w:color="auto"/>
      </w:divBdr>
    </w:div>
    <w:div w:id="516428977">
      <w:bodyDiv w:val="1"/>
      <w:marLeft w:val="0"/>
      <w:marRight w:val="0"/>
      <w:marTop w:val="0"/>
      <w:marBottom w:val="0"/>
      <w:divBdr>
        <w:top w:val="none" w:sz="0" w:space="0" w:color="auto"/>
        <w:left w:val="none" w:sz="0" w:space="0" w:color="auto"/>
        <w:bottom w:val="none" w:sz="0" w:space="0" w:color="auto"/>
        <w:right w:val="none" w:sz="0" w:space="0" w:color="auto"/>
      </w:divBdr>
    </w:div>
    <w:div w:id="1088499306">
      <w:bodyDiv w:val="1"/>
      <w:marLeft w:val="0"/>
      <w:marRight w:val="0"/>
      <w:marTop w:val="0"/>
      <w:marBottom w:val="0"/>
      <w:divBdr>
        <w:top w:val="none" w:sz="0" w:space="0" w:color="auto"/>
        <w:left w:val="none" w:sz="0" w:space="0" w:color="auto"/>
        <w:bottom w:val="none" w:sz="0" w:space="0" w:color="auto"/>
        <w:right w:val="none" w:sz="0" w:space="0" w:color="auto"/>
      </w:divBdr>
    </w:div>
    <w:div w:id="1646008029">
      <w:bodyDiv w:val="1"/>
      <w:marLeft w:val="0"/>
      <w:marRight w:val="0"/>
      <w:marTop w:val="0"/>
      <w:marBottom w:val="0"/>
      <w:divBdr>
        <w:top w:val="none" w:sz="0" w:space="0" w:color="auto"/>
        <w:left w:val="none" w:sz="0" w:space="0" w:color="auto"/>
        <w:bottom w:val="none" w:sz="0" w:space="0" w:color="auto"/>
        <w:right w:val="none" w:sz="0" w:space="0" w:color="auto"/>
      </w:divBdr>
    </w:div>
    <w:div w:id="21399060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2738</Words>
  <Characters>15608</Characters>
  <Application>Microsoft Office Word</Application>
  <DocSecurity>0</DocSecurity>
  <Lines>130</Lines>
  <Paragraphs>36</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Huang Ruiyan</cp:lastModifiedBy>
  <cp:revision>3</cp:revision>
  <dcterms:created xsi:type="dcterms:W3CDTF">2020-03-10T07:43:00Z</dcterms:created>
  <dcterms:modified xsi:type="dcterms:W3CDTF">2020-03-10T07:56:00Z</dcterms:modified>
</cp:coreProperties>
</file>