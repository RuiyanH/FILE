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ACC7" w14:textId="77777777" w:rsidR="00D42C4C" w:rsidRPr="00057D58" w:rsidRDefault="00D42C4C">
      <w:pPr>
        <w:rPr>
          <w:rFonts w:ascii="Times New Roman" w:hAnsi="Times New Roman" w:cs="Times New Roman"/>
          <w:b/>
        </w:rPr>
      </w:pPr>
      <w:r w:rsidRPr="00057D58">
        <w:rPr>
          <w:rFonts w:ascii="Times New Roman" w:hAnsi="Times New Roman" w:cs="Times New Roman"/>
          <w:b/>
        </w:rPr>
        <w:t>Mathematical activities</w:t>
      </w:r>
    </w:p>
    <w:p w14:paraId="3811A827" w14:textId="7BF5EFB5" w:rsidR="0065718D" w:rsidRDefault="00EF6AB0" w:rsidP="0074732D">
      <w:pPr>
        <w:rPr>
          <w:ins w:id="0" w:author="Maggie Huang" w:date="2019-02-20T19:40:00Z"/>
          <w:rFonts w:ascii="Times New Roman" w:hAnsi="Times New Roman" w:cs="Times New Roman"/>
        </w:rPr>
      </w:pPr>
      <w:del w:id="1" w:author="Maggie Huang" w:date="2019-02-20T21:28:00Z">
        <w:r w:rsidRPr="00EF6AB0" w:rsidDel="00D51174">
          <w:rPr>
            <w:rFonts w:ascii="Times New Roman" w:hAnsi="Times New Roman" w:cs="Times New Roman" w:hint="eastAsia"/>
            <w:color w:val="FF0000"/>
          </w:rPr>
          <w:delText xml:space="preserve">List some mathematical activities you usually enjoy: </w:delText>
        </w:r>
        <w:r w:rsidRPr="00EF6AB0" w:rsidDel="00D51174">
          <w:rPr>
            <w:rFonts w:ascii="Times New Roman" w:hAnsi="Times New Roman" w:cs="Times New Roman"/>
            <w:color w:val="FF0000"/>
          </w:rPr>
          <w:delText>……</w:delText>
        </w:r>
      </w:del>
      <w:ins w:id="2" w:author="Maggie Huang" w:date="2019-02-20T19:36:00Z">
        <w:r w:rsidR="00E00C68">
          <w:rPr>
            <w:rFonts w:ascii="Times New Roman" w:hAnsi="Times New Roman" w:cs="Times New Roman"/>
          </w:rPr>
          <w:t>In my younger year</w:t>
        </w:r>
      </w:ins>
      <w:ins w:id="3" w:author="Maggie Huang" w:date="2019-02-20T20:00:00Z">
        <w:r w:rsidR="00A71318">
          <w:rPr>
            <w:rFonts w:ascii="Times New Roman" w:hAnsi="Times New Roman" w:cs="Times New Roman"/>
          </w:rPr>
          <w:t xml:space="preserve">s when </w:t>
        </w:r>
      </w:ins>
      <w:ins w:id="4" w:author="Maggie Huang" w:date="2019-02-20T21:20:00Z">
        <w:r w:rsidR="00D51174">
          <w:rPr>
            <w:rFonts w:ascii="Times New Roman" w:hAnsi="Times New Roman" w:cs="Times New Roman"/>
          </w:rPr>
          <w:t>I</w:t>
        </w:r>
      </w:ins>
      <w:ins w:id="5" w:author="Maggie Huang" w:date="2019-02-20T20:02:00Z">
        <w:r w:rsidR="00A71318">
          <w:rPr>
            <w:rFonts w:ascii="Times New Roman" w:hAnsi="Times New Roman" w:cs="Times New Roman"/>
          </w:rPr>
          <w:t xml:space="preserve"> had no access to any </w:t>
        </w:r>
      </w:ins>
      <w:ins w:id="6" w:author="Maggie Huang" w:date="2019-02-20T21:24:00Z">
        <w:r w:rsidR="00D51174">
          <w:rPr>
            <w:rFonts w:ascii="Times New Roman" w:hAnsi="Times New Roman" w:cs="Times New Roman"/>
          </w:rPr>
          <w:t>computer</w:t>
        </w:r>
      </w:ins>
      <w:ins w:id="7" w:author="Maggie Huang" w:date="2019-02-20T20:03:00Z">
        <w:r w:rsidR="00A71318">
          <w:rPr>
            <w:rFonts w:ascii="Times New Roman" w:hAnsi="Times New Roman" w:cs="Times New Roman"/>
          </w:rPr>
          <w:t xml:space="preserve"> game</w:t>
        </w:r>
      </w:ins>
      <w:ins w:id="8" w:author="Maggie Huang" w:date="2019-02-20T21:24:00Z">
        <w:r w:rsidR="00D51174">
          <w:rPr>
            <w:rFonts w:ascii="Times New Roman" w:hAnsi="Times New Roman" w:cs="Times New Roman"/>
          </w:rPr>
          <w:t xml:space="preserve"> but</w:t>
        </w:r>
      </w:ins>
      <w:ins w:id="9" w:author="Maggie Huang" w:date="2019-02-20T20:04:00Z">
        <w:r w:rsidR="00A71318">
          <w:rPr>
            <w:rFonts w:ascii="Times New Roman" w:hAnsi="Times New Roman" w:cs="Times New Roman"/>
          </w:rPr>
          <w:t xml:space="preserve"> </w:t>
        </w:r>
      </w:ins>
      <w:ins w:id="10" w:author="Maggie Huang" w:date="2019-02-20T21:24:00Z">
        <w:r w:rsidR="00D51174">
          <w:rPr>
            <w:rFonts w:ascii="Times New Roman" w:hAnsi="Times New Roman" w:cs="Times New Roman"/>
          </w:rPr>
          <w:t xml:space="preserve">to keep playing </w:t>
        </w:r>
      </w:ins>
      <w:ins w:id="11" w:author="Maggie Huang" w:date="2019-02-20T20:03:00Z">
        <w:r w:rsidR="00A71318">
          <w:rPr>
            <w:rFonts w:ascii="Times New Roman" w:hAnsi="Times New Roman" w:cs="Times New Roman"/>
          </w:rPr>
          <w:t>Spider Solitaire</w:t>
        </w:r>
      </w:ins>
      <w:ins w:id="12" w:author="Maggie Huang" w:date="2019-02-20T20:04:00Z">
        <w:r w:rsidR="00A71318">
          <w:rPr>
            <w:rFonts w:ascii="Times New Roman" w:hAnsi="Times New Roman" w:cs="Times New Roman"/>
          </w:rPr>
          <w:t xml:space="preserve">, </w:t>
        </w:r>
      </w:ins>
      <w:ins w:id="13" w:author="Maggie Huang" w:date="2019-02-20T19:36:00Z">
        <w:r w:rsidR="00E00C68">
          <w:rPr>
            <w:rFonts w:ascii="Times New Roman" w:hAnsi="Times New Roman" w:cs="Times New Roman"/>
          </w:rPr>
          <w:t xml:space="preserve">one of my book shelves was always filled with </w:t>
        </w:r>
      </w:ins>
      <w:ins w:id="14" w:author="Maggie Huang" w:date="2019-02-20T19:37:00Z">
        <w:r w:rsidR="00E00C68">
          <w:rPr>
            <w:rFonts w:ascii="Times New Roman" w:hAnsi="Times New Roman" w:cs="Times New Roman"/>
          </w:rPr>
          <w:t>sudoku books,</w:t>
        </w:r>
      </w:ins>
      <w:ins w:id="15" w:author="Maggie Huang" w:date="2019-02-20T21:21:00Z">
        <w:r w:rsidR="00D51174">
          <w:rPr>
            <w:rFonts w:ascii="Times New Roman" w:hAnsi="Times New Roman" w:cs="Times New Roman"/>
          </w:rPr>
          <w:t xml:space="preserve"> with</w:t>
        </w:r>
      </w:ins>
      <w:ins w:id="16" w:author="Maggie Huang" w:date="2019-02-20T20:05:00Z">
        <w:r w:rsidR="00A71318">
          <w:rPr>
            <w:rFonts w:ascii="Times New Roman" w:hAnsi="Times New Roman" w:cs="Times New Roman"/>
          </w:rPr>
          <w:t xml:space="preserve"> </w:t>
        </w:r>
      </w:ins>
      <w:ins w:id="17" w:author="Maggie Huang" w:date="2019-02-20T21:44:00Z">
        <w:r w:rsidR="001D612F">
          <w:rPr>
            <w:rFonts w:ascii="Times New Roman" w:hAnsi="Times New Roman" w:cs="Times New Roman"/>
          </w:rPr>
          <w:t xml:space="preserve">now </w:t>
        </w:r>
      </w:ins>
      <w:ins w:id="18" w:author="Maggie Huang" w:date="2019-02-20T19:39:00Z">
        <w:r w:rsidR="00E00C68">
          <w:rPr>
            <w:rFonts w:ascii="Times New Roman" w:hAnsi="Times New Roman" w:cs="Times New Roman"/>
          </w:rPr>
          <w:t xml:space="preserve">yellowed papers and almost fainted handwriting </w:t>
        </w:r>
      </w:ins>
      <w:ins w:id="19" w:author="Maggie Huang" w:date="2019-02-20T19:40:00Z">
        <w:r w:rsidR="00E00C68">
          <w:rPr>
            <w:rFonts w:ascii="Times New Roman" w:hAnsi="Times New Roman" w:cs="Times New Roman"/>
          </w:rPr>
          <w:t xml:space="preserve">in pencil. </w:t>
        </w:r>
      </w:ins>
      <w:ins w:id="20" w:author="Maggie Huang" w:date="2019-02-20T21:45:00Z">
        <w:r w:rsidR="001D612F">
          <w:rPr>
            <w:rFonts w:ascii="Times New Roman" w:hAnsi="Times New Roman" w:cs="Times New Roman"/>
          </w:rPr>
          <w:t>T</w:t>
        </w:r>
      </w:ins>
      <w:ins w:id="21" w:author="Maggie Huang" w:date="2019-02-20T19:40:00Z">
        <w:r w:rsidR="00E00C68">
          <w:rPr>
            <w:rFonts w:ascii="Times New Roman" w:hAnsi="Times New Roman" w:cs="Times New Roman"/>
          </w:rPr>
          <w:t>h</w:t>
        </w:r>
      </w:ins>
      <w:ins w:id="22" w:author="Maggie Huang" w:date="2019-02-20T21:25:00Z">
        <w:r w:rsidR="00D51174">
          <w:rPr>
            <w:rFonts w:ascii="Times New Roman" w:hAnsi="Times New Roman" w:cs="Times New Roman"/>
          </w:rPr>
          <w:t>ose</w:t>
        </w:r>
      </w:ins>
      <w:ins w:id="23" w:author="Maggie Huang" w:date="2019-02-20T19:40:00Z">
        <w:r w:rsidR="00E00C68">
          <w:rPr>
            <w:rFonts w:ascii="Times New Roman" w:hAnsi="Times New Roman" w:cs="Times New Roman"/>
          </w:rPr>
          <w:t xml:space="preserve"> </w:t>
        </w:r>
      </w:ins>
      <w:ins w:id="24" w:author="Maggie Huang" w:date="2019-02-20T21:25:00Z">
        <w:r w:rsidR="00D51174">
          <w:rPr>
            <w:rFonts w:ascii="Times New Roman" w:hAnsi="Times New Roman" w:cs="Times New Roman"/>
          </w:rPr>
          <w:t>are</w:t>
        </w:r>
      </w:ins>
      <w:ins w:id="25" w:author="Maggie Huang" w:date="2019-02-20T19:40:00Z">
        <w:r w:rsidR="00E00C68">
          <w:rPr>
            <w:rFonts w:ascii="Times New Roman" w:hAnsi="Times New Roman" w:cs="Times New Roman"/>
          </w:rPr>
          <w:t xml:space="preserve"> the major entertainment</w:t>
        </w:r>
      </w:ins>
      <w:ins w:id="26" w:author="Maggie Huang" w:date="2019-02-20T21:45:00Z">
        <w:r w:rsidR="001D612F">
          <w:rPr>
            <w:rFonts w:ascii="Times New Roman" w:hAnsi="Times New Roman" w:cs="Times New Roman"/>
          </w:rPr>
          <w:t>s</w:t>
        </w:r>
      </w:ins>
      <w:ins w:id="27" w:author="Maggie Huang" w:date="2019-02-20T19:40:00Z">
        <w:r w:rsidR="00E00C68">
          <w:rPr>
            <w:rFonts w:ascii="Times New Roman" w:hAnsi="Times New Roman" w:cs="Times New Roman"/>
          </w:rPr>
          <w:t xml:space="preserve"> for my primary school life. </w:t>
        </w:r>
      </w:ins>
      <w:ins w:id="28" w:author="Maggie Huang" w:date="2019-02-20T21:26:00Z">
        <w:r w:rsidR="00D51174">
          <w:rPr>
            <w:rFonts w:ascii="Times New Roman" w:hAnsi="Times New Roman" w:cs="Times New Roman"/>
          </w:rPr>
          <w:t xml:space="preserve">During that time, </w:t>
        </w:r>
      </w:ins>
      <w:ins w:id="29" w:author="Maggie Huang" w:date="2019-02-20T21:46:00Z">
        <w:r w:rsidR="001D612F">
          <w:rPr>
            <w:rFonts w:ascii="Times New Roman" w:hAnsi="Times New Roman" w:cs="Times New Roman"/>
          </w:rPr>
          <w:t xml:space="preserve">my greatest pleasure with </w:t>
        </w:r>
      </w:ins>
      <w:ins w:id="30" w:author="Maggie Huang" w:date="2019-02-20T21:26:00Z">
        <w:r w:rsidR="00D51174">
          <w:rPr>
            <w:rFonts w:ascii="Times New Roman" w:hAnsi="Times New Roman" w:cs="Times New Roman"/>
          </w:rPr>
          <w:t>m</w:t>
        </w:r>
      </w:ins>
      <w:ins w:id="31" w:author="Maggie Huang" w:date="2019-02-20T20:05:00Z">
        <w:r w:rsidR="00A71318">
          <w:rPr>
            <w:rFonts w:ascii="Times New Roman" w:hAnsi="Times New Roman" w:cs="Times New Roman"/>
          </w:rPr>
          <w:t xml:space="preserve">y mother, a </w:t>
        </w:r>
      </w:ins>
      <w:ins w:id="32" w:author="Maggie Huang" w:date="2019-02-20T20:06:00Z">
        <w:r w:rsidR="00A71318">
          <w:rPr>
            <w:rFonts w:ascii="Times New Roman" w:hAnsi="Times New Roman" w:cs="Times New Roman"/>
          </w:rPr>
          <w:t xml:space="preserve">math teacher, </w:t>
        </w:r>
      </w:ins>
      <w:ins w:id="33" w:author="Maggie Huang" w:date="2019-02-20T21:46:00Z">
        <w:r w:rsidR="001D612F">
          <w:rPr>
            <w:rFonts w:ascii="Times New Roman" w:hAnsi="Times New Roman" w:cs="Times New Roman"/>
          </w:rPr>
          <w:t>was to learn</w:t>
        </w:r>
      </w:ins>
      <w:ins w:id="34" w:author="Maggie Huang" w:date="2019-02-20T20:06:00Z">
        <w:r w:rsidR="00A71318">
          <w:rPr>
            <w:rFonts w:ascii="Times New Roman" w:hAnsi="Times New Roman" w:cs="Times New Roman"/>
          </w:rPr>
          <w:t xml:space="preserve"> abacus</w:t>
        </w:r>
      </w:ins>
      <w:ins w:id="35" w:author="Maggie Huang" w:date="2019-02-20T21:46:00Z">
        <w:r w:rsidR="001D612F">
          <w:rPr>
            <w:rFonts w:ascii="Times New Roman" w:hAnsi="Times New Roman" w:cs="Times New Roman"/>
          </w:rPr>
          <w:t xml:space="preserve"> from her</w:t>
        </w:r>
      </w:ins>
      <w:ins w:id="36" w:author="Maggie Huang" w:date="2019-02-20T21:45:00Z">
        <w:r w:rsidR="001D612F">
          <w:rPr>
            <w:rFonts w:ascii="Times New Roman" w:hAnsi="Times New Roman" w:cs="Times New Roman"/>
          </w:rPr>
          <w:t xml:space="preserve"> and </w:t>
        </w:r>
      </w:ins>
      <w:ins w:id="37" w:author="Maggie Huang" w:date="2019-02-20T21:47:00Z">
        <w:r w:rsidR="001D612F">
          <w:rPr>
            <w:rFonts w:ascii="Times New Roman" w:hAnsi="Times New Roman" w:cs="Times New Roman"/>
          </w:rPr>
          <w:t xml:space="preserve">beat her in </w:t>
        </w:r>
      </w:ins>
      <w:ins w:id="38" w:author="Maggie Huang" w:date="2019-02-20T21:45:00Z">
        <w:r w:rsidR="001D612F">
          <w:rPr>
            <w:rFonts w:ascii="Times New Roman" w:hAnsi="Times New Roman" w:cs="Times New Roman"/>
          </w:rPr>
          <w:t>24 Game</w:t>
        </w:r>
      </w:ins>
      <w:ins w:id="39" w:author="Maggie Huang" w:date="2019-02-20T21:47:00Z">
        <w:r w:rsidR="001D612F">
          <w:rPr>
            <w:rFonts w:ascii="Times New Roman" w:hAnsi="Times New Roman" w:cs="Times New Roman"/>
          </w:rPr>
          <w:t>.</w:t>
        </w:r>
      </w:ins>
      <w:ins w:id="40" w:author="Maggie Huang" w:date="2019-02-20T21:45:00Z">
        <w:r w:rsidR="001D612F">
          <w:rPr>
            <w:rFonts w:ascii="Times New Roman" w:hAnsi="Times New Roman" w:cs="Times New Roman"/>
          </w:rPr>
          <w:t xml:space="preserve"> </w:t>
        </w:r>
      </w:ins>
    </w:p>
    <w:p w14:paraId="41DC73A6" w14:textId="5CC7DFEB" w:rsidR="00E00C68" w:rsidDel="00A71318" w:rsidRDefault="00E00C68" w:rsidP="0074732D">
      <w:pPr>
        <w:rPr>
          <w:del w:id="41" w:author="Maggie Huang" w:date="2019-02-20T20:06:00Z"/>
          <w:rFonts w:ascii="Times New Roman" w:hAnsi="Times New Roman" w:cs="Times New Roman"/>
        </w:rPr>
      </w:pPr>
    </w:p>
    <w:p w14:paraId="27D4D8FB" w14:textId="49ACE51C" w:rsidR="00EF6AB0" w:rsidRPr="00EF6AB0" w:rsidDel="00D51174" w:rsidRDefault="00EF6AB0" w:rsidP="0074732D">
      <w:pPr>
        <w:rPr>
          <w:del w:id="42" w:author="Maggie Huang" w:date="2019-02-20T21:26:00Z"/>
          <w:rFonts w:ascii="Times New Roman" w:hAnsi="Times New Roman" w:cs="Times New Roman"/>
          <w:color w:val="FF0000"/>
        </w:rPr>
      </w:pPr>
      <w:del w:id="43" w:author="Maggie Huang" w:date="2019-02-20T21:26:00Z">
        <w:r w:rsidRPr="00EF6AB0" w:rsidDel="00D51174">
          <w:rPr>
            <w:rFonts w:ascii="Times New Roman" w:hAnsi="Times New Roman" w:cs="Times New Roman"/>
            <w:color w:val="FF0000"/>
          </w:rPr>
          <w:delText>B</w:delText>
        </w:r>
        <w:r w:rsidRPr="00EF6AB0" w:rsidDel="00D51174">
          <w:rPr>
            <w:rFonts w:ascii="Times New Roman" w:hAnsi="Times New Roman" w:cs="Times New Roman" w:hint="eastAsia"/>
            <w:color w:val="FF0000"/>
          </w:rPr>
          <w:delText>rief</w:delText>
        </w:r>
        <w:r w:rsidDel="00D51174">
          <w:rPr>
            <w:rFonts w:ascii="Times New Roman" w:hAnsi="Times New Roman" w:cs="Times New Roman" w:hint="eastAsia"/>
            <w:color w:val="FF0000"/>
          </w:rPr>
          <w:delText>ly</w:delText>
        </w:r>
        <w:r w:rsidRPr="00EF6AB0" w:rsidDel="00D51174">
          <w:rPr>
            <w:rFonts w:ascii="Times New Roman" w:hAnsi="Times New Roman" w:cs="Times New Roman" w:hint="eastAsia"/>
            <w:color w:val="FF0000"/>
          </w:rPr>
          <w:delText xml:space="preserve"> </w:delText>
        </w:r>
        <w:r w:rsidRPr="00EF6AB0" w:rsidDel="00D51174">
          <w:rPr>
            <w:rFonts w:ascii="Times New Roman" w:hAnsi="Times New Roman" w:cs="Times New Roman"/>
            <w:color w:val="FF0000"/>
          </w:rPr>
          <w:delText>describe</w:delText>
        </w:r>
        <w:r w:rsidRPr="00EF6AB0" w:rsidDel="00D51174">
          <w:rPr>
            <w:rFonts w:ascii="Times New Roman" w:hAnsi="Times New Roman" w:cs="Times New Roman" w:hint="eastAsia"/>
            <w:color w:val="FF0000"/>
          </w:rPr>
          <w:delText xml:space="preserve"> </w:delText>
        </w:r>
        <w:r w:rsidDel="00D51174">
          <w:rPr>
            <w:rFonts w:ascii="Times New Roman" w:hAnsi="Times New Roman" w:cs="Times New Roman" w:hint="eastAsia"/>
            <w:color w:val="FF0000"/>
          </w:rPr>
          <w:delText>what mathematical principles are applied in these games?</w:delText>
        </w:r>
      </w:del>
    </w:p>
    <w:p w14:paraId="6F04EDE4" w14:textId="5BE38029" w:rsidR="00EF6AB0" w:rsidRDefault="00A71318" w:rsidP="0074732D">
      <w:pPr>
        <w:rPr>
          <w:ins w:id="44" w:author="Maggie Huang" w:date="2019-02-20T20:06:00Z"/>
          <w:rFonts w:ascii="Times New Roman" w:hAnsi="Times New Roman" w:cs="Times New Roman"/>
        </w:rPr>
      </w:pPr>
      <w:ins w:id="45" w:author="Maggie Huang" w:date="2019-02-20T20:06:00Z">
        <w:r>
          <w:rPr>
            <w:rFonts w:ascii="Times New Roman" w:hAnsi="Times New Roman" w:cs="Times New Roman"/>
          </w:rPr>
          <w:t xml:space="preserve">Looking back now, I can see how much I </w:t>
        </w:r>
      </w:ins>
      <w:ins w:id="46" w:author="Maggie Huang" w:date="2019-02-20T21:48:00Z">
        <w:r w:rsidR="001D612F">
          <w:rPr>
            <w:rFonts w:ascii="Times New Roman" w:hAnsi="Times New Roman" w:cs="Times New Roman"/>
          </w:rPr>
          <w:t xml:space="preserve">have </w:t>
        </w:r>
      </w:ins>
      <w:ins w:id="47" w:author="Maggie Huang" w:date="2019-02-20T20:06:00Z">
        <w:r>
          <w:rPr>
            <w:rFonts w:ascii="Times New Roman" w:hAnsi="Times New Roman" w:cs="Times New Roman"/>
          </w:rPr>
          <w:t xml:space="preserve">gained from these little </w:t>
        </w:r>
      </w:ins>
      <w:ins w:id="48" w:author="Maggie Huang" w:date="2019-02-20T21:26:00Z">
        <w:r w:rsidR="00D51174">
          <w:rPr>
            <w:rFonts w:ascii="Times New Roman" w:hAnsi="Times New Roman" w:cs="Times New Roman"/>
          </w:rPr>
          <w:t xml:space="preserve">math </w:t>
        </w:r>
      </w:ins>
      <w:ins w:id="49" w:author="Maggie Huang" w:date="2019-02-20T20:06:00Z">
        <w:r>
          <w:rPr>
            <w:rFonts w:ascii="Times New Roman" w:hAnsi="Times New Roman" w:cs="Times New Roman"/>
          </w:rPr>
          <w:t xml:space="preserve">games and </w:t>
        </w:r>
      </w:ins>
      <w:ins w:id="50" w:author="Maggie Huang" w:date="2019-02-20T20:07:00Z">
        <w:r w:rsidR="00503B74">
          <w:rPr>
            <w:rFonts w:ascii="Times New Roman" w:hAnsi="Times New Roman" w:cs="Times New Roman"/>
          </w:rPr>
          <w:t xml:space="preserve">how much they </w:t>
        </w:r>
      </w:ins>
      <w:ins w:id="51" w:author="Maggie Huang" w:date="2019-02-20T21:26:00Z">
        <w:r w:rsidR="00D51174">
          <w:rPr>
            <w:rFonts w:ascii="Times New Roman" w:hAnsi="Times New Roman" w:cs="Times New Roman"/>
          </w:rPr>
          <w:t>roused in me</w:t>
        </w:r>
      </w:ins>
      <w:ins w:id="52" w:author="Maggie Huang" w:date="2019-02-20T20:07:00Z">
        <w:r w:rsidR="00503B74">
          <w:rPr>
            <w:rFonts w:ascii="Times New Roman" w:hAnsi="Times New Roman" w:cs="Times New Roman"/>
          </w:rPr>
          <w:t xml:space="preserve"> my </w:t>
        </w:r>
      </w:ins>
      <w:ins w:id="53" w:author="Maggie Huang" w:date="2019-02-20T21:27:00Z">
        <w:r w:rsidR="00D51174">
          <w:rPr>
            <w:rFonts w:ascii="Times New Roman" w:hAnsi="Times New Roman" w:cs="Times New Roman"/>
          </w:rPr>
          <w:t>passion</w:t>
        </w:r>
      </w:ins>
      <w:ins w:id="54" w:author="Maggie Huang" w:date="2019-02-20T20:07:00Z">
        <w:r w:rsidR="00503B74">
          <w:rPr>
            <w:rFonts w:ascii="Times New Roman" w:hAnsi="Times New Roman" w:cs="Times New Roman"/>
          </w:rPr>
          <w:t xml:space="preserve"> for mathematics in general: </w:t>
        </w:r>
      </w:ins>
      <w:ins w:id="55" w:author="Maggie Huang" w:date="2019-02-20T19:58:00Z">
        <w:r>
          <w:rPr>
            <w:rFonts w:ascii="Times New Roman" w:hAnsi="Times New Roman" w:cs="Times New Roman"/>
          </w:rPr>
          <w:t xml:space="preserve">in </w:t>
        </w:r>
      </w:ins>
      <w:ins w:id="56" w:author="Maggie Huang" w:date="2019-02-20T21:27:00Z">
        <w:r w:rsidR="00D51174">
          <w:rPr>
            <w:rFonts w:ascii="Times New Roman" w:hAnsi="Times New Roman" w:cs="Times New Roman"/>
          </w:rPr>
          <w:t xml:space="preserve">Spider Solitaire and </w:t>
        </w:r>
      </w:ins>
      <w:ins w:id="57" w:author="Maggie Huang" w:date="2019-02-20T19:58:00Z">
        <w:r>
          <w:rPr>
            <w:rFonts w:ascii="Times New Roman" w:hAnsi="Times New Roman" w:cs="Times New Roman"/>
          </w:rPr>
          <w:t xml:space="preserve">sudoku, </w:t>
        </w:r>
      </w:ins>
      <w:ins w:id="58" w:author="Maggie Huang" w:date="2019-02-20T20:08:00Z">
        <w:r w:rsidR="00503B74">
          <w:rPr>
            <w:rFonts w:ascii="Times New Roman" w:hAnsi="Times New Roman" w:cs="Times New Roman"/>
          </w:rPr>
          <w:t xml:space="preserve">I learned </w:t>
        </w:r>
      </w:ins>
      <w:ins w:id="59" w:author="Maggie Huang" w:date="2019-02-20T21:48:00Z">
        <w:r w:rsidR="001D612F">
          <w:rPr>
            <w:rFonts w:ascii="Times New Roman" w:hAnsi="Times New Roman" w:cs="Times New Roman"/>
          </w:rPr>
          <w:t>the magic of</w:t>
        </w:r>
      </w:ins>
      <w:ins w:id="60" w:author="Maggie Huang" w:date="2019-02-20T19:58:00Z">
        <w:r>
          <w:rPr>
            <w:rFonts w:ascii="Times New Roman" w:hAnsi="Times New Roman" w:cs="Times New Roman"/>
          </w:rPr>
          <w:t xml:space="preserve"> logic and </w:t>
        </w:r>
      </w:ins>
      <w:ins w:id="61" w:author="Maggie Huang" w:date="2019-02-20T20:08:00Z">
        <w:r w:rsidR="00503B74">
          <w:rPr>
            <w:rFonts w:ascii="Times New Roman" w:hAnsi="Times New Roman" w:cs="Times New Roman"/>
          </w:rPr>
          <w:t>in</w:t>
        </w:r>
      </w:ins>
      <w:ins w:id="62" w:author="Maggie Huang" w:date="2019-02-20T19:58:00Z">
        <w:r>
          <w:rPr>
            <w:rFonts w:ascii="Times New Roman" w:hAnsi="Times New Roman" w:cs="Times New Roman"/>
          </w:rPr>
          <w:t xml:space="preserve">ference; in abacus, </w:t>
        </w:r>
      </w:ins>
      <w:ins w:id="63" w:author="Maggie Huang" w:date="2019-02-20T20:08:00Z">
        <w:r w:rsidR="00503B74">
          <w:rPr>
            <w:rFonts w:ascii="Times New Roman" w:hAnsi="Times New Roman" w:cs="Times New Roman"/>
          </w:rPr>
          <w:t>I mastere</w:t>
        </w:r>
      </w:ins>
      <w:ins w:id="64" w:author="Maggie Huang" w:date="2019-02-20T20:09:00Z">
        <w:r w:rsidR="00503B74">
          <w:rPr>
            <w:rFonts w:ascii="Times New Roman" w:hAnsi="Times New Roman" w:cs="Times New Roman"/>
          </w:rPr>
          <w:t>d the basic</w:t>
        </w:r>
      </w:ins>
      <w:ins w:id="65" w:author="Maggie Huang" w:date="2019-02-20T19:58:00Z">
        <w:r>
          <w:rPr>
            <w:rFonts w:ascii="Times New Roman" w:hAnsi="Times New Roman" w:cs="Times New Roman"/>
          </w:rPr>
          <w:t xml:space="preserve"> </w:t>
        </w:r>
      </w:ins>
      <w:ins w:id="66" w:author="Maggie Huang" w:date="2019-02-20T21:49:00Z">
        <w:r w:rsidR="001D612F">
          <w:rPr>
            <w:rFonts w:ascii="Times New Roman" w:hAnsi="Times New Roman" w:cs="Times New Roman"/>
          </w:rPr>
          <w:t>mental arithmetic</w:t>
        </w:r>
      </w:ins>
      <w:ins w:id="67" w:author="Maggie Huang" w:date="2019-02-20T20:26:00Z">
        <w:r w:rsidR="00503B74">
          <w:rPr>
            <w:rFonts w:ascii="Times New Roman" w:hAnsi="Times New Roman" w:cs="Times New Roman"/>
          </w:rPr>
          <w:t xml:space="preserve">; in </w:t>
        </w:r>
        <w:r w:rsidR="00C9261C">
          <w:rPr>
            <w:rFonts w:ascii="Times New Roman" w:hAnsi="Times New Roman" w:cs="Times New Roman"/>
          </w:rPr>
          <w:t>24 g</w:t>
        </w:r>
      </w:ins>
      <w:ins w:id="68" w:author="Maggie Huang" w:date="2019-02-20T20:27:00Z">
        <w:r w:rsidR="00C9261C">
          <w:rPr>
            <w:rFonts w:ascii="Times New Roman" w:hAnsi="Times New Roman" w:cs="Times New Roman"/>
          </w:rPr>
          <w:t>ame, I improved my</w:t>
        </w:r>
      </w:ins>
      <w:ins w:id="69" w:author="Maggie Huang" w:date="2019-02-20T21:08:00Z">
        <w:r w:rsidR="006674DC">
          <w:rPr>
            <w:rFonts w:ascii="Times New Roman" w:hAnsi="Times New Roman" w:cs="Times New Roman"/>
          </w:rPr>
          <w:t xml:space="preserve"> </w:t>
        </w:r>
        <w:r w:rsidR="006674DC">
          <w:rPr>
            <w:rFonts w:ascii="Times New Roman" w:hAnsi="Times New Roman" w:cs="Times New Roman" w:hint="eastAsia"/>
          </w:rPr>
          <w:t>s</w:t>
        </w:r>
        <w:r w:rsidR="006674DC">
          <w:rPr>
            <w:rFonts w:ascii="Times New Roman" w:hAnsi="Times New Roman" w:cs="Times New Roman"/>
          </w:rPr>
          <w:t>ensibility for numbers</w:t>
        </w:r>
      </w:ins>
      <w:ins w:id="70" w:author="Maggie Huang" w:date="2019-02-20T21:49:00Z">
        <w:r w:rsidR="001D612F">
          <w:rPr>
            <w:rFonts w:ascii="Times New Roman" w:hAnsi="Times New Roman" w:cs="Times New Roman"/>
          </w:rPr>
          <w:t xml:space="preserve"> and </w:t>
        </w:r>
        <w:proofErr w:type="spellStart"/>
        <w:r w:rsidR="001D612F">
          <w:rPr>
            <w:rFonts w:ascii="Times New Roman" w:hAnsi="Times New Roman" w:cs="Times New Roman"/>
          </w:rPr>
          <w:t>culculation</w:t>
        </w:r>
      </w:ins>
      <w:proofErr w:type="spellEnd"/>
      <w:ins w:id="71" w:author="Maggie Huang" w:date="2019-02-20T21:08:00Z">
        <w:r w:rsidR="006674DC">
          <w:rPr>
            <w:rFonts w:ascii="Times New Roman" w:hAnsi="Times New Roman" w:cs="Times New Roman"/>
          </w:rPr>
          <w:t>.</w:t>
        </w:r>
      </w:ins>
    </w:p>
    <w:p w14:paraId="31C6A9DF" w14:textId="77777777" w:rsidR="00A71318" w:rsidRPr="00A71318" w:rsidRDefault="00A71318" w:rsidP="0074732D">
      <w:pPr>
        <w:rPr>
          <w:rFonts w:ascii="Times New Roman" w:hAnsi="Times New Roman" w:cs="Times New Roman"/>
          <w:rPrChange w:id="72" w:author="Maggie Huang" w:date="2019-02-20T20:06:00Z">
            <w:rPr>
              <w:rFonts w:ascii="Times New Roman" w:hAnsi="Times New Roman" w:cs="Times New Roman"/>
              <w:color w:val="FF0000"/>
            </w:rPr>
          </w:rPrChange>
        </w:rPr>
      </w:pPr>
    </w:p>
    <w:p w14:paraId="26D318E5" w14:textId="3B5E8ADC" w:rsidR="00EF6AB0" w:rsidRPr="00D51174" w:rsidDel="00D51174" w:rsidRDefault="00EF6AB0" w:rsidP="0074732D">
      <w:pPr>
        <w:rPr>
          <w:del w:id="73" w:author="Maggie Huang" w:date="2019-02-20T21:27:00Z"/>
          <w:rFonts w:ascii="Times New Roman" w:hAnsi="Times New Roman" w:cs="Times New Roman"/>
          <w:rPrChange w:id="74" w:author="Maggie Huang" w:date="2019-02-20T21:28:00Z">
            <w:rPr>
              <w:del w:id="75" w:author="Maggie Huang" w:date="2019-02-20T21:27:00Z"/>
              <w:rFonts w:ascii="Times New Roman" w:hAnsi="Times New Roman" w:cs="Times New Roman"/>
              <w:color w:val="FF0000"/>
            </w:rPr>
          </w:rPrChange>
        </w:rPr>
      </w:pPr>
      <w:r w:rsidRPr="00D51174">
        <w:rPr>
          <w:rFonts w:ascii="Times New Roman" w:hAnsi="Times New Roman" w:cs="Times New Roman"/>
          <w:rPrChange w:id="76" w:author="Maggie Huang" w:date="2019-02-20T21:28:00Z">
            <w:rPr>
              <w:rFonts w:ascii="Times New Roman" w:hAnsi="Times New Roman" w:cs="Times New Roman"/>
              <w:color w:val="FF0000"/>
            </w:rPr>
          </w:rPrChange>
        </w:rPr>
        <w:t>But besides these games, I enjoy</w:t>
      </w:r>
      <w:del w:id="77" w:author="Maggie Huang" w:date="2019-02-20T21:27:00Z">
        <w:r w:rsidRPr="00D51174" w:rsidDel="00D51174">
          <w:rPr>
            <w:rFonts w:ascii="Times New Roman" w:hAnsi="Times New Roman" w:cs="Times New Roman"/>
            <w:rPrChange w:id="78" w:author="Maggie Huang" w:date="2019-02-20T21:28:00Z">
              <w:rPr>
                <w:rFonts w:ascii="Times New Roman" w:hAnsi="Times New Roman" w:cs="Times New Roman"/>
                <w:color w:val="FF0000"/>
              </w:rPr>
            </w:rPrChange>
          </w:rPr>
          <w:delText xml:space="preserve"> most is ….</w:delText>
        </w:r>
      </w:del>
      <w:ins w:id="79" w:author="Maggie Huang" w:date="2019-02-20T21:27:00Z">
        <w:r w:rsidR="00D51174">
          <w:rPr>
            <w:rFonts w:ascii="Times New Roman" w:hAnsi="Times New Roman" w:cs="Times New Roman"/>
          </w:rPr>
          <w:t xml:space="preserve"> </w:t>
        </w:r>
      </w:ins>
    </w:p>
    <w:p w14:paraId="52B1426E" w14:textId="3C54230B" w:rsidR="00AE1639" w:rsidRPr="0074732D" w:rsidRDefault="00DD35AF" w:rsidP="0074732D">
      <w:pPr>
        <w:rPr>
          <w:rFonts w:ascii="Times New Roman" w:hAnsi="Times New Roman" w:cs="Times New Roman"/>
        </w:rPr>
      </w:pPr>
      <w:proofErr w:type="spellStart"/>
      <w:r>
        <w:rPr>
          <w:rFonts w:ascii="Times New Roman" w:hAnsi="Times New Roman" w:cs="Times New Roman" w:hint="eastAsia"/>
        </w:rPr>
        <w:t>K</w:t>
      </w:r>
      <w:r>
        <w:rPr>
          <w:rFonts w:ascii="Times New Roman" w:hAnsi="Times New Roman" w:cs="Times New Roman"/>
        </w:rPr>
        <w:t>lotski</w:t>
      </w:r>
      <w:proofErr w:type="spellEnd"/>
      <w:r>
        <w:rPr>
          <w:rFonts w:ascii="Times New Roman" w:hAnsi="Times New Roman" w:cs="Times New Roman"/>
        </w:rPr>
        <w:t xml:space="preserve"> number game</w:t>
      </w:r>
      <w:ins w:id="80" w:author="Maggie Huang" w:date="2019-02-20T21:28:00Z">
        <w:r w:rsidR="00D51174">
          <w:rPr>
            <w:rFonts w:ascii="Times New Roman" w:hAnsi="Times New Roman" w:cs="Times New Roman"/>
          </w:rPr>
          <w:t xml:space="preserve"> most. It is</w:t>
        </w:r>
      </w:ins>
      <w:del w:id="81" w:author="Maggie Huang" w:date="2019-02-20T21:28:00Z">
        <w:r w:rsidR="00EA37E4" w:rsidDel="00D51174">
          <w:rPr>
            <w:rFonts w:ascii="Times New Roman" w:hAnsi="Times New Roman" w:cs="Times New Roman"/>
          </w:rPr>
          <w:delText>,</w:delText>
        </w:r>
      </w:del>
      <w:r w:rsidR="00EA37E4">
        <w:rPr>
          <w:rFonts w:ascii="Times New Roman" w:hAnsi="Times New Roman" w:cs="Times New Roman"/>
        </w:rPr>
        <w:t xml:space="preserve"> </w:t>
      </w:r>
      <w:r w:rsidR="0074732D">
        <w:rPr>
          <w:rFonts w:ascii="Times New Roman" w:hAnsi="Times New Roman" w:cs="Times New Roman"/>
        </w:rPr>
        <w:t>a Chinese traditional game</w:t>
      </w:r>
      <w:ins w:id="82" w:author="Maggie Huang" w:date="2019-02-20T21:28:00Z">
        <w:r w:rsidR="00D51174">
          <w:rPr>
            <w:rFonts w:ascii="Times New Roman" w:hAnsi="Times New Roman" w:cs="Times New Roman"/>
          </w:rPr>
          <w:t xml:space="preserve"> </w:t>
        </w:r>
      </w:ins>
      <w:del w:id="83" w:author="Maggie Huang" w:date="2019-02-20T21:28:00Z">
        <w:r w:rsidR="00170E85" w:rsidDel="00D51174">
          <w:rPr>
            <w:rFonts w:ascii="Times New Roman" w:hAnsi="Times New Roman" w:cs="Times New Roman"/>
          </w:rPr>
          <w:delText xml:space="preserve">, </w:delText>
        </w:r>
      </w:del>
      <w:del w:id="84" w:author="Maggie Huang" w:date="2019-02-20T19:59:00Z">
        <w:r w:rsidR="00170E85" w:rsidDel="00A71318">
          <w:rPr>
            <w:rFonts w:ascii="Times New Roman" w:hAnsi="Times New Roman" w:cs="Times New Roman" w:hint="eastAsia"/>
          </w:rPr>
          <w:delText>是一个</w:delText>
        </w:r>
        <w:r w:rsidR="00170E85" w:rsidDel="00A71318">
          <w:rPr>
            <w:rFonts w:ascii="Times New Roman" w:hAnsi="Times New Roman" w:cs="Times New Roman" w:hint="eastAsia"/>
          </w:rPr>
          <w:delText>n</w:delText>
        </w:r>
        <w:r w:rsidR="00170E85" w:rsidDel="00A71318">
          <w:rPr>
            <w:rFonts w:ascii="Times New Roman" w:hAnsi="Times New Roman" w:cs="Times New Roman" w:hint="eastAsia"/>
          </w:rPr>
          <w:delText>阶数字阵</w:delText>
        </w:r>
      </w:del>
      <w:ins w:id="85" w:author="Maggie Huang" w:date="2019-02-20T21:28:00Z">
        <w:r w:rsidR="00D51174">
          <w:rPr>
            <w:rFonts w:ascii="Times New Roman" w:hAnsi="Times New Roman" w:cs="Times New Roman"/>
          </w:rPr>
          <w:t>that has</w:t>
        </w:r>
      </w:ins>
      <w:ins w:id="86" w:author="Maggie Huang" w:date="2019-02-20T19:59:00Z">
        <w:r w:rsidR="00A71318">
          <w:rPr>
            <w:rFonts w:ascii="Times New Roman" w:hAnsi="Times New Roman" w:cs="Times New Roman"/>
          </w:rPr>
          <w:t xml:space="preserve"> a </w:t>
        </w:r>
      </w:ins>
      <w:ins w:id="87" w:author="Maggie Huang" w:date="2019-02-20T21:51:00Z">
        <w:r w:rsidR="001D612F">
          <w:rPr>
            <w:rFonts w:ascii="Times New Roman" w:hAnsi="Times New Roman" w:cs="Times New Roman"/>
          </w:rPr>
          <w:t>n*n</w:t>
        </w:r>
      </w:ins>
      <w:ins w:id="88" w:author="Maggie Huang" w:date="2019-02-20T19:59:00Z">
        <w:r w:rsidR="00A71318">
          <w:rPr>
            <w:rFonts w:ascii="Times New Roman" w:hAnsi="Times New Roman" w:cs="Times New Roman"/>
          </w:rPr>
          <w:t xml:space="preserve"> </w:t>
        </w:r>
      </w:ins>
      <w:ins w:id="89" w:author="Maggie Huang" w:date="2019-02-20T20:00:00Z">
        <w:r w:rsidR="00A71318">
          <w:rPr>
            <w:rFonts w:ascii="Times New Roman" w:hAnsi="Times New Roman" w:cs="Times New Roman"/>
          </w:rPr>
          <w:t>matrix</w:t>
        </w:r>
      </w:ins>
      <w:r w:rsidR="00170E85">
        <w:rPr>
          <w:rFonts w:ascii="Times New Roman" w:hAnsi="Times New Roman" w:cs="Times New Roman"/>
        </w:rPr>
        <w:t xml:space="preserve"> with one sp</w:t>
      </w:r>
      <w:r w:rsidR="00EF6AB0">
        <w:rPr>
          <w:rFonts w:ascii="Times New Roman" w:hAnsi="Times New Roman" w:cs="Times New Roman"/>
        </w:rPr>
        <w:t>ace</w:t>
      </w:r>
      <w:ins w:id="90" w:author="Maggie Huang" w:date="2019-02-20T20:00:00Z">
        <w:r w:rsidR="00A71318">
          <w:rPr>
            <w:rFonts w:ascii="Times New Roman" w:hAnsi="Times New Roman" w:cs="Times New Roman"/>
          </w:rPr>
          <w:t xml:space="preserve"> left blank</w:t>
        </w:r>
      </w:ins>
      <w:r w:rsidR="00EF6AB0">
        <w:rPr>
          <w:rFonts w:ascii="Times New Roman" w:hAnsi="Times New Roman" w:cs="Times New Roman"/>
        </w:rPr>
        <w:t>. The position of numbers is</w:t>
      </w:r>
      <w:r w:rsidR="00170E85">
        <w:rPr>
          <w:rFonts w:ascii="Times New Roman" w:hAnsi="Times New Roman" w:cs="Times New Roman"/>
        </w:rPr>
        <w:t xml:space="preserve"> disorganized and the player needs to recover it.</w:t>
      </w:r>
    </w:p>
    <w:p w14:paraId="0827E57F" w14:textId="15E464EE" w:rsidR="00EF6AB0" w:rsidRPr="003B6959" w:rsidDel="008949FB" w:rsidRDefault="00D51174">
      <w:pPr>
        <w:rPr>
          <w:ins w:id="91" w:author="Maxxie" w:date="2019-02-17T22:15:00Z"/>
          <w:del w:id="92" w:author="Maggie Huang" w:date="2019-02-20T21:32:00Z"/>
          <w:rFonts w:ascii="Times New Roman" w:hAnsi="Times New Roman" w:cs="Times New Roman"/>
        </w:rPr>
        <w:pPrChange w:id="93" w:author="Maxxie" w:date="2019-02-17T22:15:00Z">
          <w:pPr>
            <w:pStyle w:val="a3"/>
            <w:numPr>
              <w:numId w:val="8"/>
            </w:numPr>
            <w:ind w:left="360" w:firstLineChars="0" w:hanging="360"/>
          </w:pPr>
        </w:pPrChange>
      </w:pPr>
      <w:ins w:id="94" w:author="Maggie Huang" w:date="2019-02-20T21:28:00Z">
        <w:r>
          <w:rPr>
            <w:rFonts w:ascii="Times New Roman" w:hAnsi="Times New Roman" w:cs="Times New Roman"/>
          </w:rPr>
          <w:t>I</w:t>
        </w:r>
      </w:ins>
      <w:ins w:id="95" w:author="Maggie Huang" w:date="2019-02-20T21:29:00Z">
        <w:r w:rsidR="00247D24">
          <w:rPr>
            <w:rFonts w:ascii="Times New Roman" w:hAnsi="Times New Roman" w:cs="Times New Roman"/>
          </w:rPr>
          <w:t xml:space="preserve"> quickly learned an</w:t>
        </w:r>
      </w:ins>
      <w:ins w:id="96" w:author="Maggie Huang" w:date="2019-02-20T21:31:00Z">
        <w:r w:rsidR="008949FB">
          <w:rPr>
            <w:rFonts w:ascii="Times New Roman" w:hAnsi="Times New Roman" w:cs="Times New Roman"/>
          </w:rPr>
          <w:t>d mastered</w:t>
        </w:r>
      </w:ins>
      <w:ins w:id="97" w:author="Maggie Huang" w:date="2019-02-20T21:30:00Z">
        <w:r w:rsidR="00247D24">
          <w:rPr>
            <w:rFonts w:ascii="Times New Roman" w:hAnsi="Times New Roman" w:cs="Times New Roman"/>
          </w:rPr>
          <w:t xml:space="preserve"> the game.</w:t>
        </w:r>
      </w:ins>
      <w:ins w:id="98" w:author="Maggie Huang" w:date="2019-02-20T21:31:00Z">
        <w:r w:rsidR="008949FB">
          <w:rPr>
            <w:rFonts w:ascii="Times New Roman" w:hAnsi="Times New Roman" w:cs="Times New Roman"/>
          </w:rPr>
          <w:t xml:space="preserve"> </w:t>
        </w:r>
      </w:ins>
      <w:ins w:id="99" w:author="Maggie Huang" w:date="2019-02-20T21:50:00Z">
        <w:r w:rsidR="001D612F">
          <w:rPr>
            <w:rFonts w:ascii="Times New Roman" w:hAnsi="Times New Roman" w:cs="Times New Roman"/>
          </w:rPr>
          <w:t>Within three days, my</w:t>
        </w:r>
      </w:ins>
      <w:ins w:id="100" w:author="Maggie Huang" w:date="2019-02-20T21:31:00Z">
        <w:r w:rsidR="008949FB">
          <w:rPr>
            <w:rFonts w:ascii="Times New Roman" w:hAnsi="Times New Roman" w:cs="Times New Roman"/>
          </w:rPr>
          <w:t xml:space="preserve"> record </w:t>
        </w:r>
      </w:ins>
      <w:ins w:id="101" w:author="Maggie Huang" w:date="2019-02-20T21:32:00Z">
        <w:r w:rsidR="008949FB">
          <w:rPr>
            <w:rFonts w:ascii="Times New Roman" w:hAnsi="Times New Roman" w:cs="Times New Roman"/>
          </w:rPr>
          <w:t>improved from over one minute to 26 seconds. When I was indu</w:t>
        </w:r>
      </w:ins>
      <w:ins w:id="102" w:author="Maggie Huang" w:date="2019-02-20T21:33:00Z">
        <w:r w:rsidR="008949FB">
          <w:rPr>
            <w:rFonts w:ascii="Times New Roman" w:hAnsi="Times New Roman" w:cs="Times New Roman"/>
          </w:rPr>
          <w:t>lged in the game to reach a higher record,</w:t>
        </w:r>
      </w:ins>
      <w:ins w:id="103" w:author="Maggie Huang" w:date="2019-02-20T21:32:00Z">
        <w:r w:rsidR="008949FB" w:rsidRPr="003B6959" w:rsidDel="008949FB">
          <w:rPr>
            <w:rFonts w:ascii="Times New Roman" w:hAnsi="Times New Roman" w:cs="Times New Roman"/>
          </w:rPr>
          <w:t xml:space="preserve"> </w:t>
        </w:r>
      </w:ins>
    </w:p>
    <w:p w14:paraId="085E1766" w14:textId="380156B3" w:rsidR="00DC4C06" w:rsidRPr="003B6959" w:rsidDel="00EF6AB0" w:rsidRDefault="00DC4C06">
      <w:pPr>
        <w:rPr>
          <w:del w:id="104" w:author="Maxxie" w:date="2019-02-17T22:15:00Z"/>
          <w:rFonts w:ascii="Times New Roman" w:hAnsi="Times New Roman" w:cs="Times New Roman"/>
          <w:rPrChange w:id="105" w:author="Maxxie" w:date="2019-02-17T22:17:00Z">
            <w:rPr>
              <w:del w:id="106" w:author="Maxxie" w:date="2019-02-17T22:15:00Z"/>
            </w:rPr>
          </w:rPrChange>
        </w:rPr>
        <w:pPrChange w:id="107" w:author="Maxxie" w:date="2019-02-17T22:15:00Z">
          <w:pPr>
            <w:pStyle w:val="a3"/>
            <w:numPr>
              <w:numId w:val="8"/>
            </w:numPr>
            <w:ind w:left="360" w:firstLineChars="0" w:hanging="360"/>
          </w:pPr>
        </w:pPrChange>
      </w:pPr>
      <w:del w:id="108" w:author="Maxxie" w:date="2019-02-17T22:15:00Z">
        <w:r w:rsidRPr="003B6959" w:rsidDel="00EF6AB0">
          <w:rPr>
            <w:rFonts w:ascii="Times New Roman" w:hAnsi="Times New Roman" w:cs="Times New Roman"/>
            <w:rPrChange w:id="109" w:author="Maxxie" w:date="2019-02-17T22:17:00Z">
              <w:rPr/>
            </w:rPrChange>
          </w:rPr>
          <w:delText xml:space="preserve">How I know the game: I discovered the game when I was watching an episode of Super Brain, I found this game of Klotski. </w:delText>
        </w:r>
      </w:del>
    </w:p>
    <w:p w14:paraId="6018B614" w14:textId="70202C98" w:rsidR="00DC4C06" w:rsidDel="009B47AB" w:rsidRDefault="00EB067A">
      <w:pPr>
        <w:rPr>
          <w:del w:id="110" w:author="Maggie Huang" w:date="2019-02-20T21:55:00Z"/>
          <w:rFonts w:ascii="Times New Roman" w:hAnsi="Times New Roman" w:cs="Times New Roman"/>
        </w:rPr>
      </w:pPr>
      <w:del w:id="111" w:author="Maggie Huang" w:date="2019-02-20T21:32:00Z">
        <w:r w:rsidRPr="003B6959" w:rsidDel="008949FB">
          <w:rPr>
            <w:rFonts w:ascii="Times New Roman" w:hAnsi="Times New Roman" w:cs="Times New Roman"/>
            <w:rPrChange w:id="112" w:author="Maxxie" w:date="2019-02-17T22:17:00Z">
              <w:rPr/>
            </w:rPrChange>
          </w:rPr>
          <w:delText xml:space="preserve">Math Problem related: </w:delText>
        </w:r>
      </w:del>
      <w:del w:id="113" w:author="Maggie Huang" w:date="2019-02-20T21:33:00Z">
        <w:r w:rsidR="00DC4C06" w:rsidRPr="003B6959" w:rsidDel="008949FB">
          <w:rPr>
            <w:rFonts w:ascii="Times New Roman" w:hAnsi="Times New Roman" w:cs="Times New Roman"/>
            <w:rPrChange w:id="114" w:author="Maxxie" w:date="2019-02-17T22:17:00Z">
              <w:rPr/>
            </w:rPrChange>
          </w:rPr>
          <w:delText xml:space="preserve">Once </w:delText>
        </w:r>
      </w:del>
      <w:r w:rsidR="00DC4C06" w:rsidRPr="003B6959">
        <w:rPr>
          <w:rFonts w:ascii="Times New Roman" w:hAnsi="Times New Roman" w:cs="Times New Roman"/>
          <w:rPrChange w:id="115" w:author="Maxxie" w:date="2019-02-17T22:17:00Z">
            <w:rPr/>
          </w:rPrChange>
        </w:rPr>
        <w:t xml:space="preserve">I found one puzzle </w:t>
      </w:r>
      <w:r w:rsidRPr="003B6959">
        <w:rPr>
          <w:rFonts w:ascii="Times New Roman" w:hAnsi="Times New Roman" w:cs="Times New Roman"/>
          <w:rPrChange w:id="116" w:author="Maxxie" w:date="2019-02-17T22:17:00Z">
            <w:rPr/>
          </w:rPrChange>
        </w:rPr>
        <w:t>extremely</w:t>
      </w:r>
      <w:r w:rsidR="00DC4C06" w:rsidRPr="003B6959">
        <w:rPr>
          <w:rFonts w:ascii="Times New Roman" w:hAnsi="Times New Roman" w:cs="Times New Roman"/>
          <w:rPrChange w:id="117" w:author="Maxxie" w:date="2019-02-17T22:17:00Z">
            <w:rPr/>
          </w:rPrChange>
        </w:rPr>
        <w:t xml:space="preserve"> hard to solve, where only two numbers </w:t>
      </w:r>
      <w:del w:id="118" w:author="Maggie Huang" w:date="2019-02-20T21:33:00Z">
        <w:r w:rsidR="00DC4C06" w:rsidRPr="003B6959" w:rsidDel="008949FB">
          <w:rPr>
            <w:rFonts w:ascii="Times New Roman" w:hAnsi="Times New Roman" w:cs="Times New Roman"/>
            <w:rPrChange w:id="119" w:author="Maxxie" w:date="2019-02-17T22:17:00Z">
              <w:rPr/>
            </w:rPrChange>
          </w:rPr>
          <w:delText xml:space="preserve">are </w:delText>
        </w:r>
      </w:del>
      <w:ins w:id="120" w:author="Maggie Huang" w:date="2019-02-20T21:33:00Z">
        <w:r w:rsidR="008949FB">
          <w:rPr>
            <w:rFonts w:ascii="Times New Roman" w:hAnsi="Times New Roman" w:cs="Times New Roman"/>
          </w:rPr>
          <w:t>were</w:t>
        </w:r>
        <w:r w:rsidR="008949FB" w:rsidRPr="003B6959">
          <w:rPr>
            <w:rFonts w:ascii="Times New Roman" w:hAnsi="Times New Roman" w:cs="Times New Roman"/>
            <w:rPrChange w:id="121" w:author="Maxxie" w:date="2019-02-17T22:17:00Z">
              <w:rPr/>
            </w:rPrChange>
          </w:rPr>
          <w:t xml:space="preserve"> </w:t>
        </w:r>
      </w:ins>
      <w:r w:rsidR="00DC4C06" w:rsidRPr="003B6959">
        <w:rPr>
          <w:rFonts w:ascii="Times New Roman" w:hAnsi="Times New Roman" w:cs="Times New Roman"/>
          <w:rPrChange w:id="122" w:author="Maxxie" w:date="2019-02-17T22:17:00Z">
            <w:rPr/>
          </w:rPrChange>
        </w:rPr>
        <w:t>displaced and I only need</w:t>
      </w:r>
      <w:ins w:id="123" w:author="Maggie Huang" w:date="2019-02-20T21:33:00Z">
        <w:r w:rsidR="008949FB">
          <w:rPr>
            <w:rFonts w:ascii="Times New Roman" w:hAnsi="Times New Roman" w:cs="Times New Roman"/>
          </w:rPr>
          <w:t>ed</w:t>
        </w:r>
      </w:ins>
      <w:r w:rsidR="00DC4C06" w:rsidRPr="003B6959">
        <w:rPr>
          <w:rFonts w:ascii="Times New Roman" w:hAnsi="Times New Roman" w:cs="Times New Roman"/>
          <w:rPrChange w:id="124" w:author="Maxxie" w:date="2019-02-17T22:17:00Z">
            <w:rPr/>
          </w:rPrChange>
        </w:rPr>
        <w:t xml:space="preserve"> to switch the positions of 14 and 15, I tried for almost half an hour without any progress. I began searching online for method to solve this problem. I initially play this game by ordering the numbers line by line till the last two</w:t>
      </w:r>
      <w:ins w:id="125" w:author="Maggie Huang" w:date="2019-02-20T21:53:00Z">
        <w:r w:rsidR="001D612F">
          <w:rPr>
            <w:rFonts w:ascii="Times New Roman" w:hAnsi="Times New Roman" w:cs="Times New Roman"/>
          </w:rPr>
          <w:t xml:space="preserve">, and </w:t>
        </w:r>
      </w:ins>
      <w:del w:id="126" w:author="Maggie Huang" w:date="2019-02-20T21:53:00Z">
        <w:r w:rsidR="00DC4C06" w:rsidRPr="003B6959" w:rsidDel="001D612F">
          <w:rPr>
            <w:rFonts w:ascii="Times New Roman" w:hAnsi="Times New Roman" w:cs="Times New Roman"/>
            <w:rPrChange w:id="127" w:author="Maxxie" w:date="2019-02-17T22:17:00Z">
              <w:rPr/>
            </w:rPrChange>
          </w:rPr>
          <w:delText xml:space="preserve">. </w:delText>
        </w:r>
      </w:del>
      <w:r w:rsidR="00DC4C06" w:rsidRPr="003B6959">
        <w:rPr>
          <w:rFonts w:ascii="Times New Roman" w:hAnsi="Times New Roman" w:cs="Times New Roman"/>
          <w:rPrChange w:id="128" w:author="Maxxie" w:date="2019-02-17T22:17:00Z">
            <w:rPr/>
          </w:rPrChange>
        </w:rPr>
        <w:t xml:space="preserve">I was </w:t>
      </w:r>
      <w:del w:id="129" w:author="Maggie Huang" w:date="2019-02-20T21:53:00Z">
        <w:r w:rsidR="00DC4C06" w:rsidRPr="003B6959" w:rsidDel="001D612F">
          <w:rPr>
            <w:rFonts w:ascii="Times New Roman" w:hAnsi="Times New Roman" w:cs="Times New Roman"/>
            <w:rPrChange w:id="130" w:author="Maxxie" w:date="2019-02-17T22:17:00Z">
              <w:rPr/>
            </w:rPrChange>
          </w:rPr>
          <w:delText xml:space="preserve">first </w:delText>
        </w:r>
      </w:del>
      <w:r w:rsidR="00DC4C06" w:rsidRPr="003B6959">
        <w:rPr>
          <w:rFonts w:ascii="Times New Roman" w:hAnsi="Times New Roman" w:cs="Times New Roman"/>
          <w:rPrChange w:id="131" w:author="Maxxie" w:date="2019-02-17T22:17:00Z">
            <w:rPr/>
          </w:rPrChange>
        </w:rPr>
        <w:t>amazed by the method of depression of order</w:t>
      </w:r>
      <w:ins w:id="132" w:author="Maggie Huang" w:date="2019-02-20T21:53:00Z">
        <w:r w:rsidR="001D612F">
          <w:rPr>
            <w:rFonts w:ascii="Times New Roman" w:hAnsi="Times New Roman" w:cs="Times New Roman"/>
          </w:rPr>
          <w:t xml:space="preserve"> when I saw it online</w:t>
        </w:r>
      </w:ins>
      <w:r w:rsidR="00DC4C06" w:rsidRPr="003B6959">
        <w:rPr>
          <w:rFonts w:ascii="Times New Roman" w:hAnsi="Times New Roman" w:cs="Times New Roman"/>
          <w:rPrChange w:id="133" w:author="Maxxie" w:date="2019-02-17T22:17:00Z">
            <w:rPr/>
          </w:rPrChange>
        </w:rPr>
        <w:t>: first complete the outmost orders to make it become a 3*3 matrix, then continue</w:t>
      </w:r>
      <w:r w:rsidRPr="003B6959">
        <w:rPr>
          <w:rFonts w:ascii="Times New Roman" w:hAnsi="Times New Roman" w:cs="Times New Roman"/>
          <w:rPrChange w:id="134" w:author="Maxxie" w:date="2019-02-17T22:17:00Z">
            <w:rPr/>
          </w:rPrChange>
        </w:rPr>
        <w:t xml:space="preserve"> to make it become 2*2. I tried this method on that unsolved puzzle, but</w:t>
      </w:r>
      <w:ins w:id="135" w:author="Maggie Huang" w:date="2019-02-20T21:53:00Z">
        <w:r w:rsidR="001D612F">
          <w:rPr>
            <w:rFonts w:ascii="Times New Roman" w:hAnsi="Times New Roman" w:cs="Times New Roman"/>
          </w:rPr>
          <w:t xml:space="preserve"> still,</w:t>
        </w:r>
      </w:ins>
      <w:r w:rsidRPr="003B6959">
        <w:rPr>
          <w:rFonts w:ascii="Times New Roman" w:hAnsi="Times New Roman" w:cs="Times New Roman"/>
          <w:rPrChange w:id="136" w:author="Maxxie" w:date="2019-02-17T22:17:00Z">
            <w:rPr/>
          </w:rPrChange>
        </w:rPr>
        <w:t xml:space="preserve"> the outcome was frustrating. </w:t>
      </w:r>
    </w:p>
    <w:p w14:paraId="79FCE2E1" w14:textId="4068DEE6" w:rsidR="00EF6AB0" w:rsidRDefault="009B47AB">
      <w:pPr>
        <w:rPr>
          <w:ins w:id="137" w:author="Maggie Huang" w:date="2019-02-20T22:01:00Z"/>
          <w:rFonts w:ascii="Times New Roman" w:hAnsi="Times New Roman" w:cs="Times New Roman"/>
          <w:i/>
        </w:rPr>
      </w:pPr>
      <w:ins w:id="138" w:author="Maggie Huang" w:date="2019-02-20T21:57:00Z">
        <w:r>
          <w:rPr>
            <w:rFonts w:ascii="Times New Roman" w:hAnsi="Times New Roman" w:cs="Times New Roman"/>
          </w:rPr>
          <w:t>I</w:t>
        </w:r>
      </w:ins>
      <w:ins w:id="139" w:author="Maggie Huang" w:date="2019-02-20T21:56:00Z">
        <w:r>
          <w:rPr>
            <w:rFonts w:ascii="Times New Roman" w:hAnsi="Times New Roman" w:cs="Times New Roman"/>
          </w:rPr>
          <w:t xml:space="preserve"> came across a case of 3*3 matrix where there is no solution</w:t>
        </w:r>
      </w:ins>
      <w:ins w:id="140" w:author="Maggie Huang" w:date="2019-02-20T21:58:00Z">
        <w:r>
          <w:rPr>
            <w:rFonts w:ascii="Times New Roman" w:hAnsi="Times New Roman" w:cs="Times New Roman"/>
          </w:rPr>
          <w:t>, and it was proved by showing the number of inversion</w:t>
        </w:r>
      </w:ins>
      <w:ins w:id="141" w:author="Maggie Huang" w:date="2019-02-20T21:59:00Z">
        <w:r>
          <w:rPr>
            <w:rFonts w:ascii="Times New Roman" w:hAnsi="Times New Roman" w:cs="Times New Roman"/>
          </w:rPr>
          <w:t>s</w:t>
        </w:r>
      </w:ins>
      <w:ins w:id="142" w:author="Maggie Huang" w:date="2019-02-20T21:58:00Z">
        <w:r>
          <w:rPr>
            <w:rFonts w:ascii="Times New Roman" w:hAnsi="Times New Roman" w:cs="Times New Roman"/>
          </w:rPr>
          <w:t xml:space="preserve"> in the sequence was odd</w:t>
        </w:r>
      </w:ins>
      <w:ins w:id="143" w:author="Maggie Huang" w:date="2019-02-20T21:59:00Z">
        <w:r>
          <w:rPr>
            <w:rFonts w:ascii="Times New Roman" w:hAnsi="Times New Roman" w:cs="Times New Roman"/>
          </w:rPr>
          <w:t xml:space="preserve">, and the </w:t>
        </w:r>
        <w:proofErr w:type="spellStart"/>
        <w:r>
          <w:rPr>
            <w:rFonts w:ascii="Times New Roman" w:hAnsi="Times New Roman" w:cs="Times New Roman"/>
          </w:rPr>
          <w:t>Klotski</w:t>
        </w:r>
        <w:proofErr w:type="spellEnd"/>
        <w:r>
          <w:rPr>
            <w:rFonts w:ascii="Times New Roman" w:hAnsi="Times New Roman" w:cs="Times New Roman"/>
          </w:rPr>
          <w:t xml:space="preserve"> was thus unsolvable</w:t>
        </w:r>
      </w:ins>
      <w:ins w:id="144" w:author="Maggie Huang" w:date="2019-02-20T21:56:00Z">
        <w:r>
          <w:rPr>
            <w:rFonts w:ascii="Times New Roman" w:hAnsi="Times New Roman" w:cs="Times New Roman"/>
          </w:rPr>
          <w:t>.</w:t>
        </w:r>
      </w:ins>
      <w:ins w:id="145" w:author="Maggie Huang" w:date="2019-02-20T21:58:00Z">
        <w:r>
          <w:rPr>
            <w:rFonts w:ascii="Times New Roman" w:hAnsi="Times New Roman" w:cs="Times New Roman" w:hint="eastAsia"/>
          </w:rPr>
          <w:t xml:space="preserve"> </w:t>
        </w:r>
      </w:ins>
      <w:ins w:id="146" w:author="Maggie Huang" w:date="2019-02-20T21:55:00Z">
        <w:r w:rsidRPr="009B47AB">
          <w:rPr>
            <w:rFonts w:ascii="Times New Roman" w:hAnsi="Times New Roman" w:cs="Times New Roman"/>
            <w:i/>
            <w:rPrChange w:id="147" w:author="Maggie Huang" w:date="2019-02-20T21:55:00Z">
              <w:rPr>
                <w:rFonts w:ascii="Times New Roman" w:hAnsi="Times New Roman" w:cs="Times New Roman"/>
              </w:rPr>
            </w:rPrChange>
          </w:rPr>
          <w:t xml:space="preserve">What if </w:t>
        </w:r>
      </w:ins>
      <w:ins w:id="148" w:author="Maggie Huang" w:date="2019-02-20T21:57:00Z">
        <w:r>
          <w:rPr>
            <w:rFonts w:ascii="Times New Roman" w:hAnsi="Times New Roman" w:cs="Times New Roman"/>
            <w:i/>
          </w:rPr>
          <w:t>mine</w:t>
        </w:r>
      </w:ins>
      <w:ins w:id="149" w:author="Maggie Huang" w:date="2019-02-20T21:55:00Z">
        <w:r w:rsidRPr="009B47AB">
          <w:rPr>
            <w:rFonts w:ascii="Times New Roman" w:hAnsi="Times New Roman" w:cs="Times New Roman"/>
            <w:i/>
            <w:rPrChange w:id="150" w:author="Maggie Huang" w:date="2019-02-20T21:55:00Z">
              <w:rPr>
                <w:rFonts w:ascii="Times New Roman" w:hAnsi="Times New Roman" w:cs="Times New Roman"/>
              </w:rPr>
            </w:rPrChange>
          </w:rPr>
          <w:t xml:space="preserve"> has no solution</w:t>
        </w:r>
      </w:ins>
      <w:ins w:id="151" w:author="Maggie Huang" w:date="2019-02-20T21:57:00Z">
        <w:r>
          <w:rPr>
            <w:rFonts w:ascii="Times New Roman" w:hAnsi="Times New Roman" w:cs="Times New Roman"/>
            <w:i/>
          </w:rPr>
          <w:t xml:space="preserve"> neither</w:t>
        </w:r>
      </w:ins>
      <w:ins w:id="152" w:author="Maggie Huang" w:date="2019-02-20T21:55:00Z">
        <w:r w:rsidRPr="009B47AB">
          <w:rPr>
            <w:rFonts w:ascii="Times New Roman" w:hAnsi="Times New Roman" w:cs="Times New Roman"/>
            <w:i/>
            <w:rPrChange w:id="153" w:author="Maggie Huang" w:date="2019-02-20T21:55:00Z">
              <w:rPr>
                <w:rFonts w:ascii="Times New Roman" w:hAnsi="Times New Roman" w:cs="Times New Roman"/>
              </w:rPr>
            </w:rPrChange>
          </w:rPr>
          <w:t>?</w:t>
        </w:r>
        <w:r>
          <w:rPr>
            <w:rFonts w:ascii="Times New Roman" w:hAnsi="Times New Roman" w:cs="Times New Roman"/>
            <w:i/>
          </w:rPr>
          <w:t xml:space="preserve"> But how can I prove that</w:t>
        </w:r>
      </w:ins>
      <w:ins w:id="154" w:author="Maggie Huang" w:date="2019-02-20T21:59:00Z">
        <w:r>
          <w:rPr>
            <w:rFonts w:ascii="Times New Roman" w:hAnsi="Times New Roman" w:cs="Times New Roman"/>
            <w:i/>
          </w:rPr>
          <w:t xml:space="preserve"> with n=4</w:t>
        </w:r>
      </w:ins>
      <w:ins w:id="155" w:author="Maggie Huang" w:date="2019-02-20T21:55:00Z">
        <w:r>
          <w:rPr>
            <w:rFonts w:ascii="Times New Roman" w:hAnsi="Times New Roman" w:cs="Times New Roman"/>
            <w:i/>
          </w:rPr>
          <w:t>?</w:t>
        </w:r>
      </w:ins>
    </w:p>
    <w:p w14:paraId="123BE736" w14:textId="324972C2" w:rsidR="009B47AB" w:rsidRPr="009B47AB" w:rsidRDefault="00442E71">
      <w:pPr>
        <w:rPr>
          <w:ins w:id="156" w:author="Maxxie" w:date="2019-02-17T22:15:00Z"/>
          <w:rFonts w:ascii="Times New Roman" w:hAnsi="Times New Roman" w:cs="Times New Roman"/>
        </w:rPr>
        <w:pPrChange w:id="157" w:author="Maxxie" w:date="2019-02-17T22:15:00Z">
          <w:pPr>
            <w:pStyle w:val="a3"/>
            <w:numPr>
              <w:numId w:val="8"/>
            </w:numPr>
            <w:ind w:left="360" w:firstLineChars="0" w:hanging="360"/>
          </w:pPr>
        </w:pPrChange>
      </w:pPr>
      <w:ins w:id="158" w:author="Maggie Huang" w:date="2019-02-20T22:04:00Z">
        <w:r>
          <w:rPr>
            <w:rFonts w:ascii="Times New Roman" w:hAnsi="Times New Roman" w:cs="Times New Roman"/>
          </w:rPr>
          <w:t xml:space="preserve">By investigating in the concept of inversion, </w:t>
        </w:r>
      </w:ins>
      <w:ins w:id="159" w:author="Maggie Huang" w:date="2019-02-20T22:01:00Z">
        <w:r w:rsidR="009B47AB">
          <w:rPr>
            <w:rFonts w:ascii="Times New Roman" w:hAnsi="Times New Roman" w:cs="Times New Roman"/>
          </w:rPr>
          <w:t>I finally found that it the case of n=4, there are two possibilities</w:t>
        </w:r>
      </w:ins>
      <w:ins w:id="160" w:author="Maggie Huang" w:date="2019-02-20T22:02:00Z">
        <w:r w:rsidR="009B47AB">
          <w:rPr>
            <w:rFonts w:ascii="Times New Roman" w:hAnsi="Times New Roman" w:cs="Times New Roman"/>
          </w:rPr>
          <w:t xml:space="preserve">: if the empty space is in an even line, then </w:t>
        </w:r>
      </w:ins>
      <w:ins w:id="161" w:author="Maggie Huang" w:date="2019-02-20T22:03:00Z">
        <w:r w:rsidR="009B47AB">
          <w:rPr>
            <w:rFonts w:ascii="Times New Roman" w:hAnsi="Times New Roman" w:cs="Times New Roman"/>
          </w:rPr>
          <w:t xml:space="preserve">it is solvable if the number of inversions is </w:t>
        </w:r>
        <w:r>
          <w:rPr>
            <w:rFonts w:ascii="Times New Roman" w:hAnsi="Times New Roman" w:cs="Times New Roman"/>
          </w:rPr>
          <w:t>even, and if the empty sp</w:t>
        </w:r>
      </w:ins>
      <w:ins w:id="162" w:author="Maggie Huang" w:date="2019-02-20T22:04:00Z">
        <w:r>
          <w:rPr>
            <w:rFonts w:ascii="Times New Roman" w:hAnsi="Times New Roman" w:cs="Times New Roman"/>
          </w:rPr>
          <w:t>ace is in an odd line, then it is solvable if the number of inversions is odd.</w:t>
        </w:r>
      </w:ins>
    </w:p>
    <w:p w14:paraId="7E209C0B" w14:textId="141D705F" w:rsidR="00EB067A" w:rsidRDefault="00EB067A">
      <w:pPr>
        <w:rPr>
          <w:ins w:id="163" w:author="Maggie Huang" w:date="2019-02-20T22:06:00Z"/>
          <w:rFonts w:ascii="Times New Roman" w:hAnsi="Times New Roman" w:cs="Times New Roman"/>
        </w:rPr>
      </w:pPr>
      <w:r w:rsidRPr="00EF6AB0">
        <w:rPr>
          <w:rFonts w:ascii="Times New Roman" w:hAnsi="Times New Roman" w:cs="Times New Roman"/>
          <w:rPrChange w:id="164" w:author="Maxxie" w:date="2019-02-17T22:15:00Z">
            <w:rPr/>
          </w:rPrChange>
        </w:rPr>
        <w:t xml:space="preserve">The concept of Inversion in a sequence: the parity of the number of inversions determines whether a </w:t>
      </w:r>
      <w:proofErr w:type="spellStart"/>
      <w:r w:rsidRPr="00EF6AB0">
        <w:rPr>
          <w:rFonts w:ascii="Times New Roman" w:hAnsi="Times New Roman" w:cs="Times New Roman"/>
          <w:rPrChange w:id="165" w:author="Maxxie" w:date="2019-02-17T22:15:00Z">
            <w:rPr/>
          </w:rPrChange>
        </w:rPr>
        <w:t>Klotski</w:t>
      </w:r>
      <w:proofErr w:type="spellEnd"/>
      <w:r w:rsidRPr="00EF6AB0">
        <w:rPr>
          <w:rFonts w:ascii="Times New Roman" w:hAnsi="Times New Roman" w:cs="Times New Roman"/>
          <w:rPrChange w:id="166" w:author="Maxxie" w:date="2019-02-17T22:15:00Z">
            <w:rPr/>
          </w:rPrChange>
        </w:rPr>
        <w:t xml:space="preserve"> puzzle is solvable. </w:t>
      </w:r>
    </w:p>
    <w:p w14:paraId="486CA409" w14:textId="25F74400" w:rsidR="00442E71" w:rsidRPr="00EF6AB0" w:rsidDel="00442E71" w:rsidRDefault="00442E71">
      <w:pPr>
        <w:rPr>
          <w:del w:id="167" w:author="Maggie Huang" w:date="2019-02-20T22:07:00Z"/>
          <w:rFonts w:ascii="Times New Roman" w:hAnsi="Times New Roman" w:cs="Times New Roman"/>
          <w:rPrChange w:id="168" w:author="Maxxie" w:date="2019-02-17T22:15:00Z">
            <w:rPr>
              <w:del w:id="169" w:author="Maggie Huang" w:date="2019-02-20T22:07:00Z"/>
            </w:rPr>
          </w:rPrChange>
        </w:rPr>
        <w:pPrChange w:id="170" w:author="Maggie Huang" w:date="2019-02-20T22:07:00Z">
          <w:pPr>
            <w:pStyle w:val="a3"/>
            <w:numPr>
              <w:numId w:val="8"/>
            </w:numPr>
            <w:ind w:left="360" w:firstLineChars="0" w:hanging="360"/>
          </w:pPr>
        </w:pPrChange>
      </w:pPr>
      <w:ins w:id="171" w:author="Maggie Huang" w:date="2019-02-20T22:06:00Z">
        <w:r>
          <w:rPr>
            <w:rFonts w:ascii="Times New Roman" w:hAnsi="Times New Roman" w:cs="Times New Roman"/>
          </w:rPr>
          <w:t>My addiction to this game may contri</w:t>
        </w:r>
      </w:ins>
      <w:ins w:id="172" w:author="Maggie Huang" w:date="2019-02-20T22:07:00Z">
        <w:r>
          <w:rPr>
            <w:rFonts w:ascii="Times New Roman" w:hAnsi="Times New Roman" w:cs="Times New Roman"/>
          </w:rPr>
          <w:t>b</w:t>
        </w:r>
      </w:ins>
      <w:ins w:id="173" w:author="Maggie Huang" w:date="2019-02-20T22:06:00Z">
        <w:r>
          <w:rPr>
            <w:rFonts w:ascii="Times New Roman" w:hAnsi="Times New Roman" w:cs="Times New Roman"/>
          </w:rPr>
          <w:t xml:space="preserve">ute to </w:t>
        </w:r>
      </w:ins>
    </w:p>
    <w:p w14:paraId="25B9148C" w14:textId="38C8A547" w:rsidR="00EF6AB0" w:rsidDel="00442E71" w:rsidRDefault="00EF6AB0">
      <w:pPr>
        <w:rPr>
          <w:ins w:id="174" w:author="Maxxie" w:date="2019-02-17T22:15:00Z"/>
          <w:del w:id="175" w:author="Maggie Huang" w:date="2019-02-20T22:05:00Z"/>
          <w:rFonts w:ascii="Times New Roman" w:hAnsi="Times New Roman" w:cs="Times New Roman"/>
        </w:rPr>
        <w:pPrChange w:id="176" w:author="Maggie Huang" w:date="2019-02-20T22:07:00Z">
          <w:pPr>
            <w:pStyle w:val="a3"/>
            <w:numPr>
              <w:numId w:val="8"/>
            </w:numPr>
            <w:ind w:left="360" w:firstLineChars="0" w:hanging="360"/>
          </w:pPr>
        </w:pPrChange>
      </w:pPr>
    </w:p>
    <w:p w14:paraId="3C9237FA" w14:textId="6AE53CEC" w:rsidR="00E00C68" w:rsidRDefault="00EB067A">
      <w:pPr>
        <w:rPr>
          <w:ins w:id="177" w:author="Maggie Huang" w:date="2019-02-20T19:35:00Z"/>
          <w:rFonts w:ascii="Times New Roman" w:hAnsi="Times New Roman" w:cs="Times New Roman"/>
        </w:rPr>
      </w:pPr>
      <w:del w:id="178" w:author="Maggie Huang" w:date="2019-02-20T22:05:00Z">
        <w:r w:rsidRPr="00EF6AB0" w:rsidDel="00442E71">
          <w:rPr>
            <w:rFonts w:ascii="Times New Roman" w:hAnsi="Times New Roman" w:cs="Times New Roman"/>
            <w:rPrChange w:id="179" w:author="Maxxie" w:date="2019-02-17T22:15:00Z">
              <w:rPr/>
            </w:rPrChange>
          </w:rPr>
          <w:delText xml:space="preserve">Why “enjoy”: </w:delText>
        </w:r>
      </w:del>
      <w:r w:rsidRPr="00EF6AB0">
        <w:rPr>
          <w:rFonts w:ascii="Times New Roman" w:hAnsi="Times New Roman" w:cs="Times New Roman"/>
          <w:rPrChange w:id="180" w:author="Maxxie" w:date="2019-02-17T22:15:00Z">
            <w:rPr/>
          </w:rPrChange>
        </w:rPr>
        <w:t xml:space="preserve">the </w:t>
      </w:r>
      <w:ins w:id="181" w:author="Maggie Huang" w:date="2019-02-20T22:07:00Z">
        <w:r w:rsidR="00442E71">
          <w:rPr>
            <w:rFonts w:ascii="Times New Roman" w:hAnsi="Times New Roman" w:cs="Times New Roman"/>
          </w:rPr>
          <w:t xml:space="preserve">easy-to-follow </w:t>
        </w:r>
      </w:ins>
      <w:r w:rsidRPr="00EF6AB0">
        <w:rPr>
          <w:rFonts w:ascii="Times New Roman" w:hAnsi="Times New Roman" w:cs="Times New Roman"/>
          <w:rPrChange w:id="182" w:author="Maxxie" w:date="2019-02-17T22:15:00Z">
            <w:rPr/>
          </w:rPrChange>
        </w:rPr>
        <w:t xml:space="preserve">rules </w:t>
      </w:r>
      <w:del w:id="183" w:author="Maggie Huang" w:date="2019-02-20T22:07:00Z">
        <w:r w:rsidRPr="00EF6AB0" w:rsidDel="00442E71">
          <w:rPr>
            <w:rFonts w:ascii="Times New Roman" w:hAnsi="Times New Roman" w:cs="Times New Roman"/>
            <w:rPrChange w:id="184" w:author="Maxxie" w:date="2019-02-17T22:15:00Z">
              <w:rPr/>
            </w:rPrChange>
          </w:rPr>
          <w:delText>are easy to follow, with</w:delText>
        </w:r>
      </w:del>
      <w:ins w:id="185" w:author="Maggie Huang" w:date="2019-02-20T22:07:00Z">
        <w:r w:rsidR="00442E71">
          <w:rPr>
            <w:rFonts w:ascii="Times New Roman" w:hAnsi="Times New Roman" w:cs="Times New Roman"/>
          </w:rPr>
          <w:t>and</w:t>
        </w:r>
      </w:ins>
      <w:r w:rsidRPr="00EF6AB0">
        <w:rPr>
          <w:rFonts w:ascii="Times New Roman" w:hAnsi="Times New Roman" w:cs="Times New Roman"/>
          <w:rPrChange w:id="186" w:author="Maxxie" w:date="2019-02-17T22:15:00Z">
            <w:rPr/>
          </w:rPrChange>
        </w:rPr>
        <w:t xml:space="preserve"> millions of permutations</w:t>
      </w:r>
      <w:ins w:id="187" w:author="Maggie Huang" w:date="2019-02-20T22:07:00Z">
        <w:r w:rsidR="00442E71">
          <w:rPr>
            <w:rFonts w:ascii="Times New Roman" w:hAnsi="Times New Roman" w:cs="Times New Roman"/>
          </w:rPr>
          <w:t xml:space="preserve"> of the game</w:t>
        </w:r>
      </w:ins>
      <w:del w:id="188" w:author="Maggie Huang" w:date="2019-02-20T22:08:00Z">
        <w:r w:rsidRPr="00EF6AB0" w:rsidDel="00442E71">
          <w:rPr>
            <w:rFonts w:ascii="Times New Roman" w:hAnsi="Times New Roman" w:cs="Times New Roman"/>
            <w:rPrChange w:id="189" w:author="Maxxie" w:date="2019-02-17T22:15:00Z">
              <w:rPr/>
            </w:rPrChange>
          </w:rPr>
          <w:delText xml:space="preserve">, so that </w:delText>
        </w:r>
      </w:del>
      <w:del w:id="190" w:author="Maggie Huang" w:date="2019-02-20T22:07:00Z">
        <w:r w:rsidRPr="00EF6AB0" w:rsidDel="00442E71">
          <w:rPr>
            <w:rFonts w:ascii="Times New Roman" w:hAnsi="Times New Roman" w:cs="Times New Roman"/>
            <w:rPrChange w:id="191" w:author="Maxxie" w:date="2019-02-17T22:15:00Z">
              <w:rPr/>
            </w:rPrChange>
          </w:rPr>
          <w:delText>you are</w:delText>
        </w:r>
      </w:del>
      <w:del w:id="192" w:author="Maggie Huang" w:date="2019-02-20T22:08:00Z">
        <w:r w:rsidRPr="00EF6AB0" w:rsidDel="00442E71">
          <w:rPr>
            <w:rFonts w:ascii="Times New Roman" w:hAnsi="Times New Roman" w:cs="Times New Roman"/>
            <w:rPrChange w:id="193" w:author="Maxxie" w:date="2019-02-17T22:15:00Z">
              <w:rPr/>
            </w:rPrChange>
          </w:rPr>
          <w:delText xml:space="preserve"> actually playing a new game every round. That kind of novelty makes me excited about every round and </w:delText>
        </w:r>
        <w:r w:rsidR="004B302F" w:rsidRPr="00EF6AB0" w:rsidDel="00442E71">
          <w:rPr>
            <w:rFonts w:ascii="Times New Roman" w:hAnsi="Times New Roman" w:cs="Times New Roman"/>
            <w:rPrChange w:id="194" w:author="Maxxie" w:date="2019-02-17T22:15:00Z">
              <w:rPr/>
            </w:rPrChange>
          </w:rPr>
          <w:delText>stimulates me to keep solving different puzzles.</w:delText>
        </w:r>
      </w:del>
      <w:ins w:id="195" w:author="Maggie Huang" w:date="2019-02-20T22:08:00Z">
        <w:r w:rsidR="00442E71">
          <w:rPr>
            <w:rFonts w:ascii="Times New Roman" w:hAnsi="Times New Roman" w:cs="Times New Roman"/>
          </w:rPr>
          <w:t>, but the most important reason is that I</w:t>
        </w:r>
      </w:ins>
      <w:ins w:id="196" w:author="Maggie Huang" w:date="2019-02-20T19:34:00Z">
        <w:r w:rsidR="00E00C68">
          <w:rPr>
            <w:rFonts w:ascii="Times New Roman" w:hAnsi="Times New Roman" w:cs="Times New Roman"/>
          </w:rPr>
          <w:t xml:space="preserve"> enjoy </w:t>
        </w:r>
      </w:ins>
      <w:ins w:id="197" w:author="Maggie Huang" w:date="2019-02-20T22:09:00Z">
        <w:r w:rsidR="00442E71">
          <w:rPr>
            <w:rFonts w:ascii="Times New Roman" w:hAnsi="Times New Roman" w:cs="Times New Roman"/>
          </w:rPr>
          <w:t xml:space="preserve">so much </w:t>
        </w:r>
      </w:ins>
      <w:ins w:id="198" w:author="Maggie Huang" w:date="2019-02-20T19:34:00Z">
        <w:r w:rsidR="00E00C68">
          <w:rPr>
            <w:rFonts w:ascii="Times New Roman" w:hAnsi="Times New Roman" w:cs="Times New Roman"/>
          </w:rPr>
          <w:t xml:space="preserve">the process of challenging </w:t>
        </w:r>
      </w:ins>
      <w:ins w:id="199" w:author="Maggie Huang" w:date="2019-02-20T22:09:00Z">
        <w:r w:rsidR="00442E71">
          <w:rPr>
            <w:rFonts w:ascii="Times New Roman" w:hAnsi="Times New Roman" w:cs="Times New Roman"/>
          </w:rPr>
          <w:t>myself</w:t>
        </w:r>
      </w:ins>
      <w:ins w:id="200" w:author="Maggie Huang" w:date="2019-02-20T19:34:00Z">
        <w:r w:rsidR="00E00C68">
          <w:rPr>
            <w:rFonts w:ascii="Times New Roman" w:hAnsi="Times New Roman" w:cs="Times New Roman"/>
          </w:rPr>
          <w:t xml:space="preserve"> and push</w:t>
        </w:r>
      </w:ins>
      <w:ins w:id="201" w:author="Maggie Huang" w:date="2019-02-20T22:09:00Z">
        <w:r w:rsidR="00442E71">
          <w:rPr>
            <w:rFonts w:ascii="Times New Roman" w:hAnsi="Times New Roman" w:cs="Times New Roman"/>
          </w:rPr>
          <w:t>ing myself</w:t>
        </w:r>
      </w:ins>
      <w:ins w:id="202" w:author="Maggie Huang" w:date="2019-02-20T19:34:00Z">
        <w:r w:rsidR="00E00C68">
          <w:rPr>
            <w:rFonts w:ascii="Times New Roman" w:hAnsi="Times New Roman" w:cs="Times New Roman"/>
          </w:rPr>
          <w:t xml:space="preserve"> to the limit</w:t>
        </w:r>
      </w:ins>
      <w:ins w:id="203" w:author="Maggie Huang" w:date="2019-02-20T22:09:00Z">
        <w:r w:rsidR="00442E71">
          <w:rPr>
            <w:rFonts w:ascii="Times New Roman" w:hAnsi="Times New Roman" w:cs="Times New Roman"/>
          </w:rPr>
          <w:t>, and b</w:t>
        </w:r>
      </w:ins>
      <w:ins w:id="204" w:author="Maggie Huang" w:date="2019-02-20T19:34:00Z">
        <w:r w:rsidR="00E00C68">
          <w:rPr>
            <w:rFonts w:ascii="Times New Roman" w:hAnsi="Times New Roman" w:cs="Times New Roman"/>
          </w:rPr>
          <w:t xml:space="preserve">y employing </w:t>
        </w:r>
      </w:ins>
      <w:ins w:id="205" w:author="Maggie Huang" w:date="2019-02-20T22:09:00Z">
        <w:r w:rsidR="00442E71">
          <w:rPr>
            <w:rFonts w:ascii="Times New Roman" w:hAnsi="Times New Roman" w:cs="Times New Roman"/>
          </w:rPr>
          <w:t>some</w:t>
        </w:r>
      </w:ins>
      <w:ins w:id="206" w:author="Maggie Huang" w:date="2019-02-20T19:34:00Z">
        <w:r w:rsidR="00E00C68">
          <w:rPr>
            <w:rFonts w:ascii="Times New Roman" w:hAnsi="Times New Roman" w:cs="Times New Roman"/>
          </w:rPr>
          <w:t xml:space="preserve"> mathematical methods, I can </w:t>
        </w:r>
      </w:ins>
      <w:ins w:id="207" w:author="Maggie Huang" w:date="2019-02-20T22:10:00Z">
        <w:r w:rsidR="00442E71">
          <w:rPr>
            <w:rFonts w:ascii="Times New Roman" w:hAnsi="Times New Roman" w:cs="Times New Roman"/>
          </w:rPr>
          <w:t>always surpass myself and transcend the problems.</w:t>
        </w:r>
      </w:ins>
    </w:p>
    <w:p w14:paraId="52B7A3F8" w14:textId="5ED93C69" w:rsidR="00E00C68" w:rsidDel="00442E71" w:rsidRDefault="00E00C68">
      <w:pPr>
        <w:rPr>
          <w:del w:id="208" w:author="Maggie Huang" w:date="2019-02-20T22:11:00Z"/>
          <w:rFonts w:ascii="Times New Roman" w:hAnsi="Times New Roman" w:cs="Times New Roman"/>
        </w:rPr>
      </w:pPr>
    </w:p>
    <w:p w14:paraId="48560405" w14:textId="7EBF9AD4" w:rsidR="00EF6AB0" w:rsidDel="00442E71" w:rsidRDefault="003B6959" w:rsidP="00127161">
      <w:pPr>
        <w:pStyle w:val="a3"/>
        <w:ind w:left="360" w:firstLineChars="0" w:firstLine="0"/>
        <w:rPr>
          <w:del w:id="209" w:author="Maggie Huang" w:date="2019-02-20T22:11:00Z"/>
          <w:rFonts w:ascii="宋体" w:eastAsia="宋体" w:hAnsi="宋体" w:cs="Times New Roman"/>
          <w:color w:val="FF0000"/>
        </w:rPr>
      </w:pPr>
      <w:ins w:id="210" w:author="Maxxie" w:date="2019-02-17T22:16:00Z">
        <w:del w:id="211" w:author="Maggie Huang" w:date="2019-02-20T22:11:00Z">
          <w:r w:rsidRPr="003B6959" w:rsidDel="00442E71">
            <w:rPr>
              <w:rFonts w:ascii="宋体" w:eastAsia="宋体" w:hAnsi="宋体" w:cs="Times New Roman" w:hint="eastAsia"/>
              <w:color w:val="FF0000"/>
              <w:rPrChange w:id="212" w:author="Maxxie" w:date="2019-02-17T22:19:00Z">
                <w:rPr>
                  <w:rFonts w:ascii="宋体" w:eastAsia="宋体" w:hAnsi="宋体" w:cs="Times New Roman" w:hint="eastAsia"/>
                </w:rPr>
              </w:rPrChange>
            </w:rPr>
            <w:delText>很多时候我们享受</w:delText>
          </w:r>
        </w:del>
      </w:ins>
      <w:ins w:id="213" w:author="Maxxie" w:date="2019-02-17T22:18:00Z">
        <w:del w:id="214" w:author="Maggie Huang" w:date="2019-02-20T22:11:00Z">
          <w:r w:rsidRPr="003B6959" w:rsidDel="00442E71">
            <w:rPr>
              <w:rFonts w:ascii="宋体" w:eastAsia="宋体" w:hAnsi="宋体" w:cs="Times New Roman" w:hint="eastAsia"/>
              <w:color w:val="FF0000"/>
              <w:rPrChange w:id="215" w:author="Maxxie" w:date="2019-02-17T22:19:00Z">
                <w:rPr>
                  <w:rFonts w:ascii="宋体" w:eastAsia="宋体" w:hAnsi="宋体" w:cs="Times New Roman" w:hint="eastAsia"/>
                </w:rPr>
              </w:rPrChange>
            </w:rPr>
            <w:delText>某</w:delText>
          </w:r>
        </w:del>
      </w:ins>
      <w:ins w:id="216" w:author="Maxxie" w:date="2019-02-17T22:16:00Z">
        <w:del w:id="217" w:author="Maggie Huang" w:date="2019-02-20T22:11:00Z">
          <w:r w:rsidRPr="003B6959" w:rsidDel="00442E71">
            <w:rPr>
              <w:rFonts w:ascii="宋体" w:eastAsia="宋体" w:hAnsi="宋体" w:cs="Times New Roman" w:hint="eastAsia"/>
              <w:color w:val="FF0000"/>
            </w:rPr>
            <w:delText>个游戏，其实就是</w:delText>
          </w:r>
        </w:del>
      </w:ins>
      <w:ins w:id="218" w:author="Maxxie" w:date="2019-02-17T22:20:00Z">
        <w:del w:id="219" w:author="Maggie Huang" w:date="2019-02-20T22:11:00Z">
          <w:r w:rsidDel="00442E71">
            <w:rPr>
              <w:rFonts w:ascii="宋体" w:eastAsia="宋体" w:hAnsi="宋体" w:cs="Times New Roman" w:hint="eastAsia"/>
              <w:color w:val="FF0000"/>
            </w:rPr>
            <w:delText>享受</w:delText>
          </w:r>
        </w:del>
      </w:ins>
      <w:ins w:id="220" w:author="Maxxie" w:date="2019-02-17T22:16:00Z">
        <w:del w:id="221" w:author="Maggie Huang" w:date="2019-02-20T22:11:00Z">
          <w:r w:rsidR="00EF6AB0" w:rsidRPr="003B6959" w:rsidDel="00442E71">
            <w:rPr>
              <w:rFonts w:ascii="宋体" w:eastAsia="宋体" w:hAnsi="宋体" w:cs="Times New Roman" w:hint="eastAsia"/>
              <w:color w:val="FF0000"/>
              <w:rPrChange w:id="222" w:author="Maxxie" w:date="2019-02-17T22:19:00Z">
                <w:rPr>
                  <w:rFonts w:ascii="Times New Roman" w:hAnsi="Times New Roman" w:cs="Times New Roman" w:hint="eastAsia"/>
                </w:rPr>
              </w:rPrChange>
            </w:rPr>
            <w:delText>不断挑战自己的过程</w:delText>
          </w:r>
          <w:r w:rsidR="00EF6AB0" w:rsidRPr="003B6959" w:rsidDel="00442E71">
            <w:rPr>
              <w:rFonts w:ascii="宋体" w:eastAsia="宋体" w:hAnsi="宋体" w:cs="Times New Roman"/>
              <w:color w:val="FF0000"/>
              <w:rPrChange w:id="223" w:author="Maxxie" w:date="2019-02-17T22:19:00Z">
                <w:rPr>
                  <w:rFonts w:ascii="Times New Roman" w:hAnsi="Times New Roman" w:cs="Times New Roman"/>
                </w:rPr>
              </w:rPrChange>
            </w:rPr>
            <w:delText xml:space="preserve"> – </w:delText>
          </w:r>
        </w:del>
      </w:ins>
    </w:p>
    <w:p w14:paraId="17A3AA09" w14:textId="77777777" w:rsidR="00442E71" w:rsidRPr="003B6959" w:rsidRDefault="00442E71">
      <w:pPr>
        <w:rPr>
          <w:ins w:id="224" w:author="Maggie Huang" w:date="2019-02-20T22:11:00Z"/>
          <w:rFonts w:ascii="宋体" w:eastAsia="宋体" w:hAnsi="宋体" w:cs="Times New Roman"/>
          <w:color w:val="FF0000"/>
          <w:rPrChange w:id="225" w:author="Maxxie" w:date="2019-02-17T22:19:00Z">
            <w:rPr>
              <w:ins w:id="226" w:author="Maggie Huang" w:date="2019-02-20T22:11:00Z"/>
              <w:rFonts w:ascii="宋体" w:eastAsia="宋体" w:hAnsi="宋体" w:cs="Times New Roman"/>
            </w:rPr>
          </w:rPrChange>
        </w:rPr>
        <w:pPrChange w:id="227" w:author="Maxxie" w:date="2019-02-17T22:18:00Z">
          <w:pPr>
            <w:pStyle w:val="a3"/>
            <w:numPr>
              <w:numId w:val="6"/>
            </w:numPr>
            <w:ind w:leftChars="71" w:left="509" w:firstLineChars="0" w:hanging="360"/>
          </w:pPr>
        </w:pPrChange>
      </w:pPr>
    </w:p>
    <w:p w14:paraId="54D07AE9" w14:textId="3113C780" w:rsidR="003B6959" w:rsidRPr="003B6959" w:rsidDel="00442E71" w:rsidRDefault="003B6959">
      <w:pPr>
        <w:rPr>
          <w:ins w:id="228" w:author="Maxxie" w:date="2019-02-17T22:18:00Z"/>
          <w:del w:id="229" w:author="Maggie Huang" w:date="2019-02-20T22:11:00Z"/>
          <w:rFonts w:ascii="宋体" w:eastAsia="宋体" w:hAnsi="宋体" w:cs="Times New Roman"/>
          <w:color w:val="FF0000"/>
          <w:rPrChange w:id="230" w:author="Maxxie" w:date="2019-02-17T22:19:00Z">
            <w:rPr>
              <w:ins w:id="231" w:author="Maxxie" w:date="2019-02-17T22:18:00Z"/>
              <w:del w:id="232" w:author="Maggie Huang" w:date="2019-02-20T22:11:00Z"/>
            </w:rPr>
          </w:rPrChange>
        </w:rPr>
        <w:pPrChange w:id="233" w:author="Maxxie" w:date="2019-02-17T22:18:00Z">
          <w:pPr>
            <w:pStyle w:val="a3"/>
            <w:numPr>
              <w:numId w:val="8"/>
            </w:numPr>
            <w:ind w:left="360" w:firstLineChars="0" w:hanging="360"/>
          </w:pPr>
        </w:pPrChange>
      </w:pPr>
      <w:ins w:id="234" w:author="Maxxie" w:date="2019-02-17T22:18:00Z">
        <w:del w:id="235" w:author="Maggie Huang" w:date="2019-02-20T22:11:00Z">
          <w:r w:rsidRPr="003B6959" w:rsidDel="00442E71">
            <w:rPr>
              <w:rFonts w:ascii="宋体" w:eastAsia="宋体" w:hAnsi="宋体" w:cs="Times New Roman" w:hint="eastAsia"/>
              <w:color w:val="FF0000"/>
              <w:rPrChange w:id="236" w:author="Maxxie" w:date="2019-02-17T22:19:00Z">
                <w:rPr>
                  <w:rFonts w:ascii="宋体" w:eastAsia="宋体" w:hAnsi="宋体" w:cs="Times New Roman" w:hint="eastAsia"/>
                </w:rPr>
              </w:rPrChange>
            </w:rPr>
            <w:delText>我用</w:delText>
          </w:r>
        </w:del>
      </w:ins>
      <w:ins w:id="237" w:author="Maxxie" w:date="2019-02-17T22:19:00Z">
        <w:del w:id="238" w:author="Maggie Huang" w:date="2019-02-20T22:11:00Z">
          <w:r w:rsidRPr="003B6959" w:rsidDel="00442E71">
            <w:rPr>
              <w:rFonts w:ascii="宋体" w:eastAsia="宋体" w:hAnsi="宋体" w:cs="Times New Roman" w:hint="eastAsia"/>
              <w:color w:val="FF0000"/>
              <w:rPrChange w:id="239" w:author="Maxxie" w:date="2019-02-17T22:19:00Z">
                <w:rPr>
                  <w:rFonts w:ascii="宋体" w:eastAsia="宋体" w:hAnsi="宋体" w:cs="Times New Roman" w:hint="eastAsia"/>
                </w:rPr>
              </w:rPrChange>
            </w:rPr>
            <w:delText>数学的办法</w:delText>
          </w:r>
        </w:del>
      </w:ins>
      <w:ins w:id="240" w:author="Maxxie" w:date="2019-02-17T22:20:00Z">
        <w:del w:id="241" w:author="Maggie Huang" w:date="2019-02-20T22:11:00Z">
          <w:r w:rsidDel="00442E71">
            <w:rPr>
              <w:rFonts w:ascii="宋体" w:eastAsia="宋体" w:hAnsi="宋体" w:cs="Times New Roman" w:hint="eastAsia"/>
              <w:color w:val="FF0000"/>
            </w:rPr>
            <w:delText>更有效地</w:delText>
          </w:r>
        </w:del>
      </w:ins>
      <w:ins w:id="242" w:author="Maxxie" w:date="2019-02-17T22:19:00Z">
        <w:del w:id="243" w:author="Maggie Huang" w:date="2019-02-20T22:11:00Z">
          <w:r w:rsidRPr="003B6959" w:rsidDel="00442E71">
            <w:rPr>
              <w:rFonts w:ascii="宋体" w:eastAsia="宋体" w:hAnsi="宋体" w:cs="Times New Roman" w:hint="eastAsia"/>
              <w:color w:val="FF0000"/>
              <w:rPrChange w:id="244" w:author="Maxxie" w:date="2019-02-17T22:19:00Z">
                <w:rPr>
                  <w:rFonts w:ascii="宋体" w:eastAsia="宋体" w:hAnsi="宋体" w:cs="Times New Roman" w:hint="eastAsia"/>
                </w:rPr>
              </w:rPrChange>
            </w:rPr>
            <w:delText>超越自己之前的记录。</w:delText>
          </w:r>
        </w:del>
      </w:ins>
    </w:p>
    <w:p w14:paraId="1604A32E" w14:textId="4D04F641" w:rsidR="00660AB5" w:rsidRPr="00660AB5" w:rsidDel="00442E71" w:rsidRDefault="00660AB5">
      <w:pPr>
        <w:rPr>
          <w:del w:id="245" w:author="Maggie Huang" w:date="2019-02-20T22:11:00Z"/>
          <w:rFonts w:ascii="Times New Roman" w:hAnsi="Times New Roman" w:cs="Times New Roman"/>
        </w:rPr>
        <w:pPrChange w:id="246" w:author="Maxxie" w:date="2019-02-17T22:18:00Z">
          <w:pPr>
            <w:pStyle w:val="a3"/>
            <w:numPr>
              <w:numId w:val="8"/>
            </w:numPr>
            <w:ind w:left="360" w:firstLineChars="0" w:hanging="360"/>
          </w:pPr>
        </w:pPrChange>
      </w:pPr>
      <w:del w:id="247" w:author="Maggie Huang" w:date="2019-02-20T22:11:00Z">
        <w:r w:rsidDel="00442E71">
          <w:rPr>
            <w:rFonts w:ascii="Times New Roman" w:hAnsi="Times New Roman" w:cs="Times New Roman"/>
          </w:rPr>
          <w:delText>Why “enjoy”: having a sense of competition when I want to exceed my best record.</w:delText>
        </w:r>
      </w:del>
    </w:p>
    <w:p w14:paraId="754E6155" w14:textId="04282C7B" w:rsidR="00BE14BD" w:rsidRPr="00EB067A" w:rsidDel="00442E71" w:rsidRDefault="00DD35AF">
      <w:pPr>
        <w:rPr>
          <w:del w:id="248" w:author="Maggie Huang" w:date="2019-02-20T22:11:00Z"/>
          <w:rFonts w:ascii="Times New Roman" w:hAnsi="Times New Roman" w:cs="Times New Roman"/>
          <w:color w:val="D9D9D9" w:themeColor="background1" w:themeShade="D9"/>
        </w:rPr>
        <w:pPrChange w:id="249" w:author="Maxxie" w:date="2019-02-17T22:18:00Z">
          <w:pPr>
            <w:pStyle w:val="a3"/>
            <w:numPr>
              <w:numId w:val="6"/>
            </w:numPr>
            <w:ind w:leftChars="71" w:left="509" w:firstLineChars="0" w:hanging="360"/>
          </w:pPr>
        </w:pPrChange>
      </w:pPr>
      <w:del w:id="250" w:author="Maggie Huang" w:date="2019-02-20T22:11:00Z">
        <w:r w:rsidRPr="00EB067A" w:rsidDel="00442E71">
          <w:rPr>
            <w:rFonts w:ascii="Times New Roman" w:hAnsi="Times New Roman" w:cs="Times New Roman"/>
            <w:color w:val="D9D9D9" w:themeColor="background1" w:themeShade="D9"/>
          </w:rPr>
          <w:delText xml:space="preserve">The relationship with Math—logic </w:delText>
        </w:r>
        <w:r w:rsidR="00EA37E4" w:rsidRPr="00EB067A" w:rsidDel="00442E71">
          <w:rPr>
            <w:rFonts w:ascii="Times New Roman" w:hAnsi="Times New Roman" w:cs="Times New Roman"/>
            <w:color w:val="D9D9D9" w:themeColor="background1" w:themeShade="D9"/>
          </w:rPr>
          <w:delText>&amp; inference</w:delText>
        </w:r>
      </w:del>
    </w:p>
    <w:p w14:paraId="5AF8DEE2" w14:textId="63250835" w:rsidR="00093CF2" w:rsidRPr="00EB067A" w:rsidDel="00442E71" w:rsidRDefault="00093CF2" w:rsidP="0074732D">
      <w:pPr>
        <w:pStyle w:val="a3"/>
        <w:numPr>
          <w:ilvl w:val="0"/>
          <w:numId w:val="5"/>
        </w:numPr>
        <w:ind w:leftChars="71" w:left="569" w:firstLineChars="0"/>
        <w:rPr>
          <w:del w:id="251" w:author="Maggie Huang" w:date="2019-02-20T22:11:00Z"/>
          <w:rFonts w:ascii="Times New Roman" w:hAnsi="Times New Roman" w:cs="Times New Roman"/>
          <w:color w:val="D9D9D9" w:themeColor="background1" w:themeShade="D9"/>
        </w:rPr>
      </w:pPr>
      <w:del w:id="252" w:author="Maggie Huang" w:date="2019-02-20T22:11:00Z">
        <w:r w:rsidRPr="00EB067A" w:rsidDel="00442E71">
          <w:rPr>
            <w:rFonts w:ascii="Times New Roman" w:hAnsi="Times New Roman" w:cs="Times New Roman"/>
            <w:color w:val="D9D9D9" w:themeColor="background1" w:themeShade="D9"/>
          </w:rPr>
          <w:delText>考验思维能力</w:delText>
        </w:r>
        <w:r w:rsidRPr="00EB067A" w:rsidDel="00442E71">
          <w:rPr>
            <w:rFonts w:ascii="Times New Roman" w:hAnsi="Times New Roman" w:cs="Times New Roman"/>
            <w:color w:val="D9D9D9" w:themeColor="background1" w:themeShade="D9"/>
          </w:rPr>
          <w:delText>&amp;</w:delText>
        </w:r>
        <w:r w:rsidRPr="00EB067A" w:rsidDel="00442E71">
          <w:rPr>
            <w:rFonts w:ascii="Times New Roman" w:hAnsi="Times New Roman" w:cs="Times New Roman"/>
            <w:color w:val="D9D9D9" w:themeColor="background1" w:themeShade="D9"/>
          </w:rPr>
          <w:delText>速度</w:delText>
        </w:r>
      </w:del>
    </w:p>
    <w:p w14:paraId="188B5840" w14:textId="32C362F7" w:rsidR="00093CF2" w:rsidRPr="00EB067A" w:rsidDel="00442E71" w:rsidRDefault="00AE1639" w:rsidP="0074732D">
      <w:pPr>
        <w:pStyle w:val="a3"/>
        <w:numPr>
          <w:ilvl w:val="0"/>
          <w:numId w:val="5"/>
        </w:numPr>
        <w:ind w:leftChars="71" w:left="569" w:firstLineChars="0"/>
        <w:rPr>
          <w:del w:id="253" w:author="Maggie Huang" w:date="2019-02-20T22:11:00Z"/>
          <w:rFonts w:ascii="Times New Roman" w:hAnsi="Times New Roman" w:cs="Times New Roman"/>
          <w:color w:val="D9D9D9" w:themeColor="background1" w:themeShade="D9"/>
        </w:rPr>
      </w:pPr>
      <w:del w:id="254" w:author="Maggie Huang" w:date="2019-02-20T22:11:00Z">
        <w:r w:rsidRPr="00EB067A" w:rsidDel="00442E71">
          <w:rPr>
            <w:rFonts w:ascii="Times New Roman" w:hAnsi="Times New Roman" w:cs="Times New Roman"/>
            <w:color w:val="D9D9D9" w:themeColor="background1" w:themeShade="D9"/>
          </w:rPr>
          <w:delText>推理的过程</w:delText>
        </w:r>
      </w:del>
    </w:p>
    <w:p w14:paraId="34C5420D" w14:textId="187FF3DD" w:rsidR="00AE1639" w:rsidRPr="00EB067A" w:rsidDel="00442E71" w:rsidRDefault="00093CF2" w:rsidP="0074732D">
      <w:pPr>
        <w:pStyle w:val="a3"/>
        <w:numPr>
          <w:ilvl w:val="0"/>
          <w:numId w:val="5"/>
        </w:numPr>
        <w:ind w:leftChars="71" w:left="569" w:firstLineChars="0"/>
        <w:rPr>
          <w:del w:id="255" w:author="Maggie Huang" w:date="2019-02-20T22:11:00Z"/>
          <w:rFonts w:ascii="Times New Roman" w:hAnsi="Times New Roman" w:cs="Times New Roman"/>
          <w:color w:val="D9D9D9" w:themeColor="background1" w:themeShade="D9"/>
        </w:rPr>
      </w:pPr>
      <w:del w:id="256" w:author="Maggie Huang" w:date="2019-02-20T22:11:00Z">
        <w:r w:rsidRPr="00EB067A" w:rsidDel="00442E71">
          <w:rPr>
            <w:rFonts w:ascii="Times New Roman" w:hAnsi="Times New Roman" w:cs="Times New Roman"/>
            <w:color w:val="D9D9D9" w:themeColor="background1" w:themeShade="D9"/>
          </w:rPr>
          <w:delText>努力完成一个纯粹的目标的过程</w:delText>
        </w:r>
      </w:del>
    </w:p>
    <w:p w14:paraId="0E83CC69" w14:textId="4B9735A3" w:rsidR="00BE14BD" w:rsidRPr="00EB067A" w:rsidDel="00442E71" w:rsidRDefault="00BE14BD" w:rsidP="0074732D">
      <w:pPr>
        <w:pStyle w:val="a3"/>
        <w:numPr>
          <w:ilvl w:val="0"/>
          <w:numId w:val="6"/>
        </w:numPr>
        <w:ind w:leftChars="71" w:left="509" w:firstLineChars="0"/>
        <w:rPr>
          <w:del w:id="257" w:author="Maggie Huang" w:date="2019-02-20T22:11:00Z"/>
          <w:rFonts w:ascii="Times New Roman" w:hAnsi="Times New Roman" w:cs="Times New Roman"/>
          <w:color w:val="D9D9D9" w:themeColor="background1" w:themeShade="D9"/>
        </w:rPr>
      </w:pPr>
      <w:del w:id="258" w:author="Maggie Huang" w:date="2019-02-20T22:11:00Z">
        <w:r w:rsidRPr="00EB067A" w:rsidDel="00442E71">
          <w:rPr>
            <w:rFonts w:ascii="Times New Roman" w:hAnsi="Times New Roman" w:cs="Times New Roman"/>
            <w:color w:val="D9D9D9" w:themeColor="background1" w:themeShade="D9"/>
          </w:rPr>
          <w:delText>为什么有趣</w:delText>
        </w:r>
      </w:del>
    </w:p>
    <w:p w14:paraId="714589E5" w14:textId="39556348" w:rsidR="00AE1639" w:rsidRPr="00EB067A" w:rsidDel="00442E71" w:rsidRDefault="00495AF6" w:rsidP="0074732D">
      <w:pPr>
        <w:pStyle w:val="a3"/>
        <w:numPr>
          <w:ilvl w:val="0"/>
          <w:numId w:val="5"/>
        </w:numPr>
        <w:ind w:leftChars="71" w:left="569" w:firstLineChars="0"/>
        <w:rPr>
          <w:del w:id="259" w:author="Maggie Huang" w:date="2019-02-20T22:11:00Z"/>
          <w:rFonts w:ascii="Times New Roman" w:hAnsi="Times New Roman" w:cs="Times New Roman"/>
          <w:color w:val="D9D9D9" w:themeColor="background1" w:themeShade="D9"/>
        </w:rPr>
      </w:pPr>
      <w:del w:id="260" w:author="Maggie Huang" w:date="2019-02-20T22:11:00Z">
        <w:r w:rsidRPr="00EB067A" w:rsidDel="00442E71">
          <w:rPr>
            <w:rFonts w:ascii="Times New Roman" w:hAnsi="Times New Roman" w:cs="Times New Roman"/>
            <w:color w:val="D9D9D9" w:themeColor="background1" w:themeShade="D9"/>
          </w:rPr>
          <w:delText>规则简单，组合多变</w:delText>
        </w:r>
        <w:r w:rsidRPr="00EB067A" w:rsidDel="00442E71">
          <w:rPr>
            <w:rFonts w:ascii="Times New Roman" w:hAnsi="Times New Roman" w:cs="Times New Roman"/>
            <w:color w:val="D9D9D9" w:themeColor="background1" w:themeShade="D9"/>
          </w:rPr>
          <w:sym w:font="Wingdings" w:char="F0E0"/>
        </w:r>
        <w:r w:rsidRPr="00EB067A" w:rsidDel="00442E71">
          <w:rPr>
            <w:rFonts w:ascii="Times New Roman" w:hAnsi="Times New Roman" w:cs="Times New Roman"/>
            <w:color w:val="D9D9D9" w:themeColor="background1" w:themeShade="D9"/>
          </w:rPr>
          <w:delText xml:space="preserve"> novelty</w:delText>
        </w:r>
        <w:r w:rsidRPr="00EB067A" w:rsidDel="00442E71">
          <w:rPr>
            <w:rFonts w:ascii="Times New Roman" w:hAnsi="Times New Roman" w:cs="Times New Roman"/>
            <w:color w:val="D9D9D9" w:themeColor="background1" w:themeShade="D9"/>
          </w:rPr>
          <w:sym w:font="Wingdings" w:char="F0E0"/>
        </w:r>
        <w:r w:rsidRPr="00EB067A" w:rsidDel="00442E71">
          <w:rPr>
            <w:rFonts w:ascii="Times New Roman" w:hAnsi="Times New Roman" w:cs="Times New Roman"/>
            <w:color w:val="D9D9D9" w:themeColor="background1" w:themeShade="D9"/>
          </w:rPr>
          <w:delText xml:space="preserve"> </w:delText>
        </w:r>
        <w:r w:rsidRPr="00EB067A" w:rsidDel="00442E71">
          <w:rPr>
            <w:rFonts w:ascii="Times New Roman" w:hAnsi="Times New Roman" w:cs="Times New Roman"/>
            <w:color w:val="D9D9D9" w:themeColor="background1" w:themeShade="D9"/>
          </w:rPr>
          <w:delText>刺激</w:delText>
        </w:r>
        <w:r w:rsidR="00BE14BD" w:rsidRPr="00EB067A" w:rsidDel="00442E71">
          <w:rPr>
            <w:rFonts w:ascii="Times New Roman" w:hAnsi="Times New Roman" w:cs="Times New Roman"/>
            <w:color w:val="D9D9D9" w:themeColor="background1" w:themeShade="D9"/>
          </w:rPr>
          <w:delText>感</w:delText>
        </w:r>
      </w:del>
    </w:p>
    <w:p w14:paraId="13C80769" w14:textId="65AEDA19" w:rsidR="00495AF6" w:rsidRPr="00EB067A" w:rsidDel="00442E71" w:rsidRDefault="00093CF2" w:rsidP="0074732D">
      <w:pPr>
        <w:pStyle w:val="a3"/>
        <w:numPr>
          <w:ilvl w:val="0"/>
          <w:numId w:val="5"/>
        </w:numPr>
        <w:ind w:leftChars="71" w:left="569" w:firstLineChars="0"/>
        <w:rPr>
          <w:del w:id="261" w:author="Maggie Huang" w:date="2019-02-20T22:11:00Z"/>
          <w:rFonts w:ascii="Times New Roman" w:hAnsi="Times New Roman" w:cs="Times New Roman"/>
          <w:color w:val="D9D9D9" w:themeColor="background1" w:themeShade="D9"/>
        </w:rPr>
      </w:pPr>
      <w:del w:id="262" w:author="Maggie Huang" w:date="2019-02-20T22:11:00Z">
        <w:r w:rsidRPr="00EB067A" w:rsidDel="00442E71">
          <w:rPr>
            <w:rFonts w:ascii="Times New Roman" w:hAnsi="Times New Roman" w:cs="Times New Roman"/>
            <w:color w:val="D9D9D9" w:themeColor="background1" w:themeShade="D9"/>
          </w:rPr>
          <w:delText>解开的快感</w:delText>
        </w:r>
        <w:r w:rsidRPr="00EB067A" w:rsidDel="00442E71">
          <w:rPr>
            <w:rFonts w:ascii="Times New Roman" w:hAnsi="Times New Roman" w:cs="Times New Roman"/>
            <w:color w:val="D9D9D9" w:themeColor="background1" w:themeShade="D9"/>
          </w:rPr>
          <w:delText>&amp;</w:delText>
        </w:r>
        <w:r w:rsidR="00495AF6" w:rsidRPr="00EB067A" w:rsidDel="00442E71">
          <w:rPr>
            <w:rFonts w:ascii="Times New Roman" w:hAnsi="Times New Roman" w:cs="Times New Roman"/>
            <w:color w:val="D9D9D9" w:themeColor="background1" w:themeShade="D9"/>
          </w:rPr>
          <w:delText>好胜心</w:delText>
        </w:r>
      </w:del>
    </w:p>
    <w:p w14:paraId="7BD10C4D" w14:textId="7FF1EA8A" w:rsidR="007B19A5" w:rsidRPr="00057D58" w:rsidDel="00442E71" w:rsidRDefault="007B19A5" w:rsidP="00127161">
      <w:pPr>
        <w:pStyle w:val="a3"/>
        <w:ind w:left="360" w:firstLineChars="0" w:firstLine="0"/>
        <w:rPr>
          <w:del w:id="263" w:author="Maggie Huang" w:date="2019-02-20T22:11:00Z"/>
          <w:rFonts w:ascii="Times New Roman" w:hAnsi="Times New Roman" w:cs="Times New Roman"/>
        </w:rPr>
      </w:pPr>
    </w:p>
    <w:p w14:paraId="1DD1D8EA" w14:textId="77777777" w:rsidR="007B19A5" w:rsidRPr="00057D58" w:rsidRDefault="007B19A5" w:rsidP="00127161">
      <w:pPr>
        <w:pStyle w:val="a3"/>
        <w:ind w:left="360" w:firstLineChars="0" w:firstLine="0"/>
        <w:rPr>
          <w:rFonts w:ascii="Times New Roman" w:hAnsi="Times New Roman" w:cs="Times New Roman"/>
        </w:rPr>
      </w:pPr>
    </w:p>
    <w:p w14:paraId="167B5510" w14:textId="77777777" w:rsidR="00057D58" w:rsidDel="00442E71" w:rsidRDefault="007B19A5" w:rsidP="00057D58">
      <w:pPr>
        <w:rPr>
          <w:del w:id="264" w:author="Maggie Huang" w:date="2019-02-20T22:11:00Z"/>
          <w:rFonts w:ascii="Times New Roman" w:hAnsi="Times New Roman" w:cs="Times New Roman"/>
          <w:b/>
        </w:rPr>
      </w:pPr>
      <w:r w:rsidRPr="00212F28">
        <w:rPr>
          <w:rFonts w:ascii="Times New Roman" w:hAnsi="Times New Roman" w:cs="Times New Roman"/>
          <w:b/>
          <w:highlight w:val="yellow"/>
        </w:rPr>
        <w:t>N</w:t>
      </w:r>
      <w:r w:rsidR="00057D58" w:rsidRPr="00212F28">
        <w:rPr>
          <w:rFonts w:ascii="Times New Roman" w:hAnsi="Times New Roman" w:cs="Times New Roman"/>
          <w:b/>
          <w:highlight w:val="yellow"/>
        </w:rPr>
        <w:t>on-mathematical activities</w:t>
      </w:r>
    </w:p>
    <w:p w14:paraId="147B084E" w14:textId="00804058" w:rsidR="00212F28" w:rsidRPr="00DD35AF" w:rsidDel="00442E71" w:rsidRDefault="00212F28" w:rsidP="00057D58">
      <w:pPr>
        <w:rPr>
          <w:del w:id="265" w:author="Maggie Huang" w:date="2019-02-20T22:11:00Z"/>
          <w:rFonts w:ascii="Times New Roman" w:hAnsi="Times New Roman" w:cs="Times New Roman"/>
          <w:color w:val="A6A6A6" w:themeColor="background1" w:themeShade="A6"/>
        </w:rPr>
      </w:pPr>
      <w:del w:id="266" w:author="Maggie Huang" w:date="2019-02-20T22:11:00Z">
        <w:r w:rsidRPr="00DD35AF" w:rsidDel="00442E71">
          <w:rPr>
            <w:rFonts w:ascii="Times New Roman" w:hAnsi="Times New Roman" w:cs="Times New Roman" w:hint="eastAsia"/>
            <w:color w:val="A6A6A6" w:themeColor="background1" w:themeShade="A6"/>
          </w:rPr>
          <w:delText>U-CODE (girls</w:delText>
        </w:r>
        <w:r w:rsidRPr="00DD35AF" w:rsidDel="00442E71">
          <w:rPr>
            <w:rFonts w:ascii="Times New Roman" w:hAnsi="Times New Roman" w:cs="Times New Roman"/>
            <w:color w:val="A6A6A6" w:themeColor="background1" w:themeShade="A6"/>
          </w:rPr>
          <w:delText>’</w:delText>
        </w:r>
        <w:r w:rsidRPr="00DD35AF" w:rsidDel="00442E71">
          <w:rPr>
            <w:rFonts w:ascii="Times New Roman" w:hAnsi="Times New Roman" w:cs="Times New Roman" w:hint="eastAsia"/>
            <w:color w:val="A6A6A6" w:themeColor="background1" w:themeShade="A6"/>
          </w:rPr>
          <w:delText xml:space="preserve"> coding movement</w:delText>
        </w:r>
        <w:r w:rsidR="00052796" w:rsidRPr="00DD35AF" w:rsidDel="00442E71">
          <w:rPr>
            <w:rFonts w:ascii="Times New Roman" w:hAnsi="Times New Roman" w:cs="Times New Roman" w:hint="eastAsia"/>
            <w:color w:val="A6A6A6" w:themeColor="background1" w:themeShade="A6"/>
          </w:rPr>
          <w:delText xml:space="preserve">, </w:delText>
        </w:r>
        <w:r w:rsidR="00281C9B" w:rsidRPr="00DD35AF" w:rsidDel="00442E71">
          <w:rPr>
            <w:rFonts w:ascii="Times New Roman" w:hAnsi="Times New Roman" w:cs="Times New Roman" w:hint="eastAsia"/>
            <w:color w:val="A6A6A6" w:themeColor="background1" w:themeShade="A6"/>
          </w:rPr>
          <w:delText>a service):</w:delText>
        </w:r>
      </w:del>
    </w:p>
    <w:p w14:paraId="4EFA425F" w14:textId="79F83D81" w:rsidR="00AB0F01" w:rsidRPr="00DD35AF" w:rsidDel="00442E71" w:rsidRDefault="00212F28" w:rsidP="00281C9B">
      <w:pPr>
        <w:pStyle w:val="a3"/>
        <w:numPr>
          <w:ilvl w:val="0"/>
          <w:numId w:val="7"/>
        </w:numPr>
        <w:ind w:firstLineChars="0"/>
        <w:rPr>
          <w:del w:id="267" w:author="Maggie Huang" w:date="2019-02-20T22:11:00Z"/>
          <w:rFonts w:ascii="Times New Roman" w:hAnsi="Times New Roman" w:cs="Times New Roman"/>
          <w:color w:val="A6A6A6" w:themeColor="background1" w:themeShade="A6"/>
        </w:rPr>
      </w:pPr>
      <w:del w:id="268" w:author="Maggie Huang" w:date="2019-02-20T22:11:00Z">
        <w:r w:rsidRPr="00DD35AF" w:rsidDel="00442E71">
          <w:rPr>
            <w:rFonts w:ascii="Times New Roman" w:hAnsi="Times New Roman" w:cs="Times New Roman"/>
            <w:color w:val="A6A6A6" w:themeColor="background1" w:themeShade="A6"/>
          </w:rPr>
          <w:delText>W</w:delText>
        </w:r>
        <w:r w:rsidRPr="00DD35AF" w:rsidDel="00442E71">
          <w:rPr>
            <w:rFonts w:ascii="Times New Roman" w:hAnsi="Times New Roman" w:cs="Times New Roman" w:hint="eastAsia"/>
            <w:color w:val="A6A6A6" w:themeColor="background1" w:themeShade="A6"/>
          </w:rPr>
          <w:delText>oman</w:delText>
        </w:r>
        <w:r w:rsidRPr="00DD35AF" w:rsidDel="00442E71">
          <w:rPr>
            <w:rFonts w:ascii="Times New Roman" w:hAnsi="Times New Roman" w:cs="Times New Roman"/>
            <w:color w:val="A6A6A6" w:themeColor="background1" w:themeShade="A6"/>
          </w:rPr>
          <w:delText>’</w:delText>
        </w:r>
        <w:r w:rsidRPr="00DD35AF" w:rsidDel="00442E71">
          <w:rPr>
            <w:rFonts w:ascii="Times New Roman" w:hAnsi="Times New Roman" w:cs="Times New Roman" w:hint="eastAsia"/>
            <w:color w:val="A6A6A6" w:themeColor="background1" w:themeShade="A6"/>
          </w:rPr>
          <w:delText xml:space="preserve">s rights: </w:delText>
        </w:r>
        <w:r w:rsidR="00052796" w:rsidRPr="00DD35AF" w:rsidDel="00442E71">
          <w:rPr>
            <w:rFonts w:ascii="Times New Roman" w:hAnsi="Times New Roman" w:cs="Times New Roman" w:hint="eastAsia"/>
            <w:color w:val="A6A6A6" w:themeColor="background1" w:themeShade="A6"/>
          </w:rPr>
          <w:delText>empower girls with coding skills to explore boundless potential in STEM</w:delText>
        </w:r>
      </w:del>
    </w:p>
    <w:p w14:paraId="43F96162" w14:textId="3E2EA2E0" w:rsidR="00C26638" w:rsidRPr="00DD35AF" w:rsidDel="00442E71" w:rsidRDefault="00212F28" w:rsidP="00C26638">
      <w:pPr>
        <w:pStyle w:val="a3"/>
        <w:numPr>
          <w:ilvl w:val="0"/>
          <w:numId w:val="7"/>
        </w:numPr>
        <w:ind w:firstLineChars="0"/>
        <w:rPr>
          <w:del w:id="269" w:author="Maggie Huang" w:date="2019-02-20T22:11:00Z"/>
          <w:rFonts w:ascii="Times New Roman" w:hAnsi="Times New Roman" w:cs="Times New Roman"/>
          <w:color w:val="A6A6A6" w:themeColor="background1" w:themeShade="A6"/>
        </w:rPr>
      </w:pPr>
      <w:del w:id="270" w:author="Maggie Huang" w:date="2019-02-20T22:11:00Z">
        <w:r w:rsidRPr="00DD35AF" w:rsidDel="00442E71">
          <w:rPr>
            <w:rFonts w:ascii="Times New Roman" w:hAnsi="Times New Roman" w:cs="Times New Roman" w:hint="eastAsia"/>
            <w:color w:val="A6A6A6" w:themeColor="background1" w:themeShade="A6"/>
          </w:rPr>
          <w:delText xml:space="preserve">Why coding: </w:delText>
        </w:r>
        <w:r w:rsidR="00052796" w:rsidRPr="00DD35AF" w:rsidDel="00442E71">
          <w:rPr>
            <w:rFonts w:ascii="Times New Roman" w:hAnsi="Times New Roman" w:cs="Times New Roman"/>
            <w:color w:val="A6A6A6" w:themeColor="background1" w:themeShade="A6"/>
          </w:rPr>
          <w:delText>l</w:delText>
        </w:r>
        <w:r w:rsidR="00052796" w:rsidRPr="00DD35AF" w:rsidDel="00442E71">
          <w:rPr>
            <w:rFonts w:ascii="Times New Roman" w:hAnsi="Times New Roman" w:cs="Times New Roman" w:hint="eastAsia"/>
            <w:color w:val="A6A6A6" w:themeColor="background1" w:themeShade="A6"/>
          </w:rPr>
          <w:delText>earn from scratch</w:delText>
        </w:r>
        <w:r w:rsidR="00112097" w:rsidRPr="00DD35AF" w:rsidDel="00442E71">
          <w:rPr>
            <w:rFonts w:ascii="Times New Roman" w:hAnsi="Times New Roman" w:cs="Times New Roman" w:hint="eastAsia"/>
            <w:color w:val="A6A6A6" w:themeColor="background1" w:themeShade="A6"/>
          </w:rPr>
          <w:delText xml:space="preserve"> (have any difficulties in learning?)</w:delText>
        </w:r>
        <w:r w:rsidR="00052796" w:rsidRPr="00DD35AF" w:rsidDel="00442E71">
          <w:rPr>
            <w:rFonts w:ascii="Times New Roman" w:hAnsi="Times New Roman" w:cs="Times New Roman" w:hint="eastAsia"/>
            <w:color w:val="A6A6A6" w:themeColor="background1" w:themeShade="A6"/>
          </w:rPr>
          <w:delText xml:space="preserve">; </w:delText>
        </w:r>
        <w:r w:rsidR="00C26638" w:rsidRPr="00DD35AF" w:rsidDel="00442E71">
          <w:rPr>
            <w:rFonts w:ascii="Times New Roman" w:hAnsi="Times New Roman" w:cs="Times New Roman"/>
            <w:color w:val="A6A6A6" w:themeColor="background1" w:themeShade="A6"/>
          </w:rPr>
          <w:delText>in the words of Steve Jobs, “Everyone should learn to program a computer, because it teaches you how to think.”  P</w:delText>
        </w:r>
        <w:r w:rsidR="00C26638" w:rsidRPr="00DD35AF" w:rsidDel="00442E71">
          <w:rPr>
            <w:rFonts w:ascii="Times New Roman" w:hAnsi="Times New Roman" w:cs="Times New Roman" w:hint="eastAsia"/>
            <w:color w:val="A6A6A6" w:themeColor="background1" w:themeShade="A6"/>
          </w:rPr>
          <w:delText>rograming is a language connecting the future and the present.</w:delText>
        </w:r>
      </w:del>
    </w:p>
    <w:p w14:paraId="7BDA84F6" w14:textId="13463C6C" w:rsidR="00AB0F01" w:rsidRPr="00DD35AF" w:rsidDel="00442E71" w:rsidRDefault="00052796" w:rsidP="0026406C">
      <w:pPr>
        <w:pStyle w:val="a3"/>
        <w:numPr>
          <w:ilvl w:val="0"/>
          <w:numId w:val="7"/>
        </w:numPr>
        <w:ind w:firstLineChars="0"/>
        <w:rPr>
          <w:del w:id="271" w:author="Maggie Huang" w:date="2019-02-20T22:11:00Z"/>
          <w:rFonts w:ascii="Times New Roman" w:hAnsi="Times New Roman" w:cs="Times New Roman"/>
          <w:color w:val="A6A6A6" w:themeColor="background1" w:themeShade="A6"/>
        </w:rPr>
      </w:pPr>
      <w:del w:id="272" w:author="Maggie Huang" w:date="2019-02-20T22:11:00Z">
        <w:r w:rsidRPr="00DD35AF" w:rsidDel="00442E71">
          <w:rPr>
            <w:rFonts w:ascii="Times New Roman" w:hAnsi="Times New Roman" w:cs="Times New Roman" w:hint="eastAsia"/>
            <w:color w:val="A6A6A6" w:themeColor="background1" w:themeShade="A6"/>
          </w:rPr>
          <w:delText>Why U-CODE</w:delText>
        </w:r>
        <w:r w:rsidR="00112097" w:rsidRPr="00DD35AF" w:rsidDel="00442E71">
          <w:rPr>
            <w:rFonts w:ascii="Times New Roman" w:hAnsi="Times New Roman" w:cs="Times New Roman" w:hint="eastAsia"/>
            <w:color w:val="A6A6A6" w:themeColor="background1" w:themeShade="A6"/>
          </w:rPr>
          <w:delText xml:space="preserve">: </w:delText>
        </w:r>
        <w:r w:rsidR="00112097" w:rsidRPr="00DD35AF" w:rsidDel="00442E71">
          <w:rPr>
            <w:rFonts w:ascii="Times New Roman" w:hAnsi="Times New Roman" w:cs="Times New Roman"/>
            <w:color w:val="A6A6A6" w:themeColor="background1" w:themeShade="A6"/>
          </w:rPr>
          <w:delText>immersed</w:delText>
        </w:r>
        <w:r w:rsidR="00112097" w:rsidRPr="00DD35AF" w:rsidDel="00442E71">
          <w:rPr>
            <w:rFonts w:ascii="Times New Roman" w:hAnsi="Times New Roman" w:cs="Times New Roman" w:hint="eastAsia"/>
            <w:color w:val="A6A6A6" w:themeColor="background1" w:themeShade="A6"/>
          </w:rPr>
          <w:delText xml:space="preserve"> in bilingual teaching and guide the girls from local schools to explore and learn coding and computer science; </w:delText>
        </w:r>
        <w:r w:rsidR="00811C46" w:rsidRPr="00DD35AF" w:rsidDel="00442E71">
          <w:rPr>
            <w:rFonts w:ascii="Times New Roman" w:hAnsi="Times New Roman" w:cs="Times New Roman" w:hint="eastAsia"/>
            <w:color w:val="A6A6A6" w:themeColor="background1" w:themeShade="A6"/>
          </w:rPr>
          <w:delText xml:space="preserve">to break the stereotype and limitation of gender, and </w:delText>
        </w:r>
        <w:r w:rsidR="00811C46" w:rsidRPr="00DD35AF" w:rsidDel="00442E71">
          <w:rPr>
            <w:rFonts w:ascii="Times New Roman" w:hAnsi="Times New Roman" w:cs="Times New Roman"/>
            <w:color w:val="A6A6A6" w:themeColor="background1" w:themeShade="A6"/>
          </w:rPr>
          <w:delText>stimulate the boundless potential</w:delText>
        </w:r>
      </w:del>
    </w:p>
    <w:p w14:paraId="092BBD31" w14:textId="107BE4BE" w:rsidR="00052796" w:rsidRPr="00DD35AF" w:rsidDel="00442E71" w:rsidRDefault="00811C46" w:rsidP="00811C46">
      <w:pPr>
        <w:pStyle w:val="a3"/>
        <w:numPr>
          <w:ilvl w:val="0"/>
          <w:numId w:val="7"/>
        </w:numPr>
        <w:ind w:firstLineChars="0"/>
        <w:rPr>
          <w:del w:id="273" w:author="Maggie Huang" w:date="2019-02-20T22:11:00Z"/>
          <w:rFonts w:ascii="Times New Roman" w:hAnsi="Times New Roman" w:cs="Times New Roman"/>
          <w:color w:val="A6A6A6" w:themeColor="background1" w:themeShade="A6"/>
        </w:rPr>
      </w:pPr>
      <w:del w:id="274" w:author="Maggie Huang" w:date="2019-02-20T22:11:00Z">
        <w:r w:rsidRPr="00DD35AF" w:rsidDel="00442E71">
          <w:rPr>
            <w:rFonts w:ascii="Times New Roman" w:hAnsi="Times New Roman" w:cs="Times New Roman" w:hint="eastAsia"/>
            <w:color w:val="A6A6A6" w:themeColor="background1" w:themeShade="A6"/>
          </w:rPr>
          <w:delText xml:space="preserve">Our Service: </w:delText>
        </w:r>
        <w:r w:rsidR="00AB0F01" w:rsidRPr="00DD35AF" w:rsidDel="00442E71">
          <w:rPr>
            <w:rFonts w:ascii="Times New Roman" w:hAnsi="Times New Roman" w:cs="Times New Roman" w:hint="eastAsia"/>
            <w:color w:val="A6A6A6" w:themeColor="background1" w:themeShade="A6"/>
          </w:rPr>
          <w:delText>the education of coding and CS is not popularized in many areas and region of China, even no guidance and opportunity for students to be exposed with; we</w:delText>
        </w:r>
        <w:r w:rsidR="00AB0F01" w:rsidRPr="00DD35AF" w:rsidDel="00442E71">
          <w:rPr>
            <w:rFonts w:ascii="Times New Roman" w:hAnsi="Times New Roman" w:cs="Times New Roman"/>
            <w:color w:val="A6A6A6" w:themeColor="background1" w:themeShade="A6"/>
          </w:rPr>
          <w:delText>’</w:delText>
        </w:r>
        <w:r w:rsidR="00AB0F01" w:rsidRPr="00DD35AF" w:rsidDel="00442E71">
          <w:rPr>
            <w:rFonts w:ascii="Times New Roman" w:hAnsi="Times New Roman" w:cs="Times New Roman" w:hint="eastAsia"/>
            <w:color w:val="A6A6A6" w:themeColor="background1" w:themeShade="A6"/>
          </w:rPr>
          <w:delText xml:space="preserve">re dedicated to promoting the </w:delText>
        </w:r>
        <w:r w:rsidR="00AB0F01" w:rsidRPr="00DD35AF" w:rsidDel="00442E71">
          <w:rPr>
            <w:rFonts w:ascii="Times New Roman" w:hAnsi="Times New Roman" w:cs="Times New Roman"/>
            <w:color w:val="A6A6A6" w:themeColor="background1" w:themeShade="A6"/>
          </w:rPr>
          <w:delText>availability</w:delText>
        </w:r>
        <w:r w:rsidR="00AB0F01" w:rsidRPr="00DD35AF" w:rsidDel="00442E71">
          <w:rPr>
            <w:rFonts w:ascii="Times New Roman" w:hAnsi="Times New Roman" w:cs="Times New Roman" w:hint="eastAsia"/>
            <w:color w:val="A6A6A6" w:themeColor="background1" w:themeShade="A6"/>
          </w:rPr>
          <w:delText xml:space="preserve"> of pragmatic CS education, nurturing the ability of independent </w:delText>
        </w:r>
        <w:r w:rsidR="00C64DC9" w:rsidRPr="00DD35AF" w:rsidDel="00442E71">
          <w:rPr>
            <w:rFonts w:ascii="Times New Roman" w:hAnsi="Times New Roman" w:cs="Times New Roman" w:hint="eastAsia"/>
            <w:color w:val="A6A6A6" w:themeColor="background1" w:themeShade="A6"/>
          </w:rPr>
          <w:delText>thinking</w:delText>
        </w:r>
        <w:r w:rsidR="00AB0F01" w:rsidRPr="00DD35AF" w:rsidDel="00442E71">
          <w:rPr>
            <w:rFonts w:ascii="Times New Roman" w:hAnsi="Times New Roman" w:cs="Times New Roman" w:hint="eastAsia"/>
            <w:color w:val="A6A6A6" w:themeColor="background1" w:themeShade="A6"/>
          </w:rPr>
          <w:delText xml:space="preserve">, and </w:delText>
        </w:r>
        <w:r w:rsidR="00AB0F01" w:rsidRPr="00DD35AF" w:rsidDel="00442E71">
          <w:rPr>
            <w:rFonts w:ascii="Times New Roman" w:hAnsi="Times New Roman" w:cs="Times New Roman"/>
            <w:color w:val="A6A6A6" w:themeColor="background1" w:themeShade="A6"/>
          </w:rPr>
          <w:delText>collaborating</w:delText>
        </w:r>
        <w:r w:rsidR="00AB0F01" w:rsidRPr="00DD35AF" w:rsidDel="00442E71">
          <w:rPr>
            <w:rFonts w:ascii="Times New Roman" w:hAnsi="Times New Roman" w:cs="Times New Roman" w:hint="eastAsia"/>
            <w:color w:val="A6A6A6" w:themeColor="background1" w:themeShade="A6"/>
          </w:rPr>
          <w:delText xml:space="preserve"> to </w:delText>
        </w:r>
        <w:r w:rsidR="00AB0F01" w:rsidRPr="00DD35AF" w:rsidDel="00442E71">
          <w:rPr>
            <w:rFonts w:ascii="Times New Roman" w:hAnsi="Times New Roman" w:cs="Times New Roman"/>
            <w:color w:val="A6A6A6" w:themeColor="background1" w:themeShade="A6"/>
          </w:rPr>
          <w:delText>design</w:delText>
        </w:r>
        <w:r w:rsidR="00AB0F01" w:rsidRPr="00DD35AF" w:rsidDel="00442E71">
          <w:rPr>
            <w:rFonts w:ascii="Times New Roman" w:hAnsi="Times New Roman" w:cs="Times New Roman" w:hint="eastAsia"/>
            <w:color w:val="A6A6A6" w:themeColor="background1" w:themeShade="A6"/>
          </w:rPr>
          <w:delText xml:space="preserve"> for peace, innovation and a </w:delText>
        </w:r>
        <w:r w:rsidR="00AB0F01" w:rsidRPr="00DD35AF" w:rsidDel="00442E71">
          <w:rPr>
            <w:rFonts w:ascii="Times New Roman" w:hAnsi="Times New Roman" w:cs="Times New Roman"/>
            <w:color w:val="A6A6A6" w:themeColor="background1" w:themeShade="A6"/>
          </w:rPr>
          <w:delText>sustainable</w:delText>
        </w:r>
        <w:r w:rsidR="00C64DC9" w:rsidRPr="00DD35AF" w:rsidDel="00442E71">
          <w:rPr>
            <w:rFonts w:ascii="Times New Roman" w:hAnsi="Times New Roman" w:cs="Times New Roman" w:hint="eastAsia"/>
            <w:color w:val="A6A6A6" w:themeColor="background1" w:themeShade="A6"/>
          </w:rPr>
          <w:delText xml:space="preserve"> future </w:delText>
        </w:r>
        <w:r w:rsidR="00C64DC9" w:rsidRPr="00DD35AF" w:rsidDel="00442E71">
          <w:rPr>
            <w:rFonts w:ascii="Times New Roman" w:hAnsi="Times New Roman" w:cs="Times New Roman"/>
            <w:color w:val="A6A6A6" w:themeColor="background1" w:themeShade="A6"/>
          </w:rPr>
          <w:delText>together</w:delText>
        </w:r>
      </w:del>
    </w:p>
    <w:p w14:paraId="6E05C2F6" w14:textId="0D9AA975" w:rsidR="00C64DC9" w:rsidRPr="00DD35AF" w:rsidDel="00442E71" w:rsidRDefault="00E753AB" w:rsidP="000536DD">
      <w:pPr>
        <w:pStyle w:val="a3"/>
        <w:numPr>
          <w:ilvl w:val="0"/>
          <w:numId w:val="7"/>
        </w:numPr>
        <w:ind w:firstLineChars="0"/>
        <w:rPr>
          <w:del w:id="275" w:author="Maggie Huang" w:date="2019-02-20T22:11:00Z"/>
          <w:rFonts w:ascii="Times New Roman" w:hAnsi="Times New Roman" w:cs="Times New Roman"/>
          <w:color w:val="A6A6A6" w:themeColor="background1" w:themeShade="A6"/>
        </w:rPr>
      </w:pPr>
      <w:del w:id="276" w:author="Maggie Huang" w:date="2019-02-20T22:11:00Z">
        <w:r w:rsidRPr="00DD35AF" w:rsidDel="00442E71">
          <w:rPr>
            <w:rFonts w:ascii="Times New Roman" w:hAnsi="Times New Roman" w:cs="Times New Roman"/>
            <w:color w:val="A6A6A6" w:themeColor="background1" w:themeShade="A6"/>
          </w:rPr>
          <w:delText>It’</w:delText>
        </w:r>
        <w:r w:rsidRPr="00DD35AF" w:rsidDel="00442E71">
          <w:rPr>
            <w:rFonts w:ascii="Times New Roman" w:hAnsi="Times New Roman" w:cs="Times New Roman" w:hint="eastAsia"/>
            <w:color w:val="A6A6A6" w:themeColor="background1" w:themeShade="A6"/>
          </w:rPr>
          <w:delText>s</w:delText>
        </w:r>
        <w:r w:rsidRPr="00DD35AF" w:rsidDel="00442E71">
          <w:rPr>
            <w:rFonts w:ascii="Times New Roman" w:hAnsi="Times New Roman" w:cs="Times New Roman"/>
            <w:color w:val="A6A6A6" w:themeColor="background1" w:themeShade="A6"/>
          </w:rPr>
          <w:delText xml:space="preserve"> often much more difficult to transfer what you’ve learned to others and make them understand it.</w:delText>
        </w:r>
        <w:r w:rsidR="000536DD" w:rsidRPr="00DD35AF" w:rsidDel="00442E71">
          <w:rPr>
            <w:rFonts w:ascii="Times New Roman" w:hAnsi="Times New Roman" w:cs="Times New Roman" w:hint="eastAsia"/>
            <w:color w:val="A6A6A6" w:themeColor="background1" w:themeShade="A6"/>
          </w:rPr>
          <w:delText xml:space="preserve"> </w:delText>
        </w:r>
        <w:r w:rsidR="000536DD" w:rsidRPr="00DD35AF" w:rsidDel="00442E71">
          <w:rPr>
            <w:rFonts w:ascii="Times New Roman" w:hAnsi="Times New Roman" w:cs="Times New Roman"/>
            <w:color w:val="A6A6A6" w:themeColor="background1" w:themeShade="A6"/>
          </w:rPr>
          <w:delText>T</w:delText>
        </w:r>
        <w:r w:rsidR="000536DD" w:rsidRPr="00DD35AF" w:rsidDel="00442E71">
          <w:rPr>
            <w:rFonts w:ascii="Times New Roman" w:hAnsi="Times New Roman" w:cs="Times New Roman" w:hint="eastAsia"/>
            <w:color w:val="A6A6A6" w:themeColor="background1" w:themeShade="A6"/>
          </w:rPr>
          <w:delText>o t</w:delText>
        </w:r>
        <w:r w:rsidR="000536DD" w:rsidRPr="00DD35AF" w:rsidDel="00442E71">
          <w:rPr>
            <w:rFonts w:ascii="Times New Roman" w:hAnsi="Times New Roman" w:cs="Times New Roman"/>
            <w:color w:val="A6A6A6" w:themeColor="background1" w:themeShade="A6"/>
          </w:rPr>
          <w:delText xml:space="preserve">each does not </w:delText>
        </w:r>
        <w:r w:rsidR="000536DD" w:rsidRPr="00DD35AF" w:rsidDel="00442E71">
          <w:rPr>
            <w:rFonts w:ascii="Times New Roman" w:hAnsi="Times New Roman" w:cs="Times New Roman" w:hint="eastAsia"/>
            <w:color w:val="A6A6A6" w:themeColor="background1" w:themeShade="A6"/>
          </w:rPr>
          <w:delText>need one to be a master in some field</w:delText>
        </w:r>
        <w:r w:rsidR="000536DD" w:rsidRPr="00DD35AF" w:rsidDel="00442E71">
          <w:rPr>
            <w:rFonts w:ascii="Times New Roman" w:hAnsi="Times New Roman" w:cs="Times New Roman"/>
            <w:color w:val="A6A6A6" w:themeColor="background1" w:themeShade="A6"/>
          </w:rPr>
          <w:delText xml:space="preserve">; </w:delText>
        </w:r>
        <w:r w:rsidR="000536DD" w:rsidRPr="00DD35AF" w:rsidDel="00442E71">
          <w:rPr>
            <w:rFonts w:ascii="Times New Roman" w:hAnsi="Times New Roman" w:cs="Times New Roman" w:hint="eastAsia"/>
            <w:color w:val="A6A6A6" w:themeColor="background1" w:themeShade="A6"/>
          </w:rPr>
          <w:delText>it</w:delText>
        </w:r>
        <w:r w:rsidR="000536DD" w:rsidRPr="00DD35AF" w:rsidDel="00442E71">
          <w:rPr>
            <w:rFonts w:ascii="Times New Roman" w:hAnsi="Times New Roman" w:cs="Times New Roman"/>
            <w:color w:val="A6A6A6" w:themeColor="background1" w:themeShade="A6"/>
          </w:rPr>
          <w:delText>’</w:delText>
        </w:r>
        <w:r w:rsidR="000536DD" w:rsidRPr="00DD35AF" w:rsidDel="00442E71">
          <w:rPr>
            <w:rFonts w:ascii="Times New Roman" w:hAnsi="Times New Roman" w:cs="Times New Roman" w:hint="eastAsia"/>
            <w:color w:val="A6A6A6" w:themeColor="background1" w:themeShade="A6"/>
          </w:rPr>
          <w:delText xml:space="preserve">s a </w:delText>
        </w:r>
        <w:r w:rsidR="000536DD" w:rsidRPr="00DD35AF" w:rsidDel="00442E71">
          <w:rPr>
            <w:rFonts w:ascii="Times New Roman" w:hAnsi="Times New Roman" w:cs="Times New Roman"/>
            <w:color w:val="A6A6A6" w:themeColor="background1" w:themeShade="A6"/>
          </w:rPr>
          <w:delText xml:space="preserve">process </w:delText>
        </w:r>
        <w:r w:rsidR="000536DD" w:rsidRPr="00DD35AF" w:rsidDel="00442E71">
          <w:rPr>
            <w:rFonts w:ascii="Times New Roman" w:hAnsi="Times New Roman" w:cs="Times New Roman" w:hint="eastAsia"/>
            <w:color w:val="A6A6A6" w:themeColor="background1" w:themeShade="A6"/>
          </w:rPr>
          <w:delText xml:space="preserve">that you impart your knowledge into others at </w:delText>
        </w:r>
        <w:r w:rsidR="000536DD" w:rsidRPr="00DD35AF" w:rsidDel="00442E71">
          <w:rPr>
            <w:rFonts w:ascii="Times New Roman" w:hAnsi="Times New Roman" w:cs="Times New Roman"/>
            <w:color w:val="A6A6A6" w:themeColor="background1" w:themeShade="A6"/>
          </w:rPr>
          <w:delText xml:space="preserve">a lower level, or inspire others </w:delText>
        </w:r>
        <w:r w:rsidR="000536DD" w:rsidRPr="00DD35AF" w:rsidDel="00442E71">
          <w:rPr>
            <w:rFonts w:ascii="Times New Roman" w:hAnsi="Times New Roman" w:cs="Times New Roman" w:hint="eastAsia"/>
            <w:color w:val="A6A6A6" w:themeColor="background1" w:themeShade="A6"/>
          </w:rPr>
          <w:delText xml:space="preserve">to acquire </w:delText>
        </w:r>
        <w:r w:rsidR="000536DD" w:rsidRPr="00DD35AF" w:rsidDel="00442E71">
          <w:rPr>
            <w:rFonts w:ascii="Times New Roman" w:hAnsi="Times New Roman" w:cs="Times New Roman"/>
            <w:color w:val="A6A6A6" w:themeColor="background1" w:themeShade="A6"/>
          </w:rPr>
          <w:delText xml:space="preserve">at </w:delText>
        </w:r>
        <w:r w:rsidR="000536DD" w:rsidRPr="00DD35AF" w:rsidDel="00442E71">
          <w:rPr>
            <w:rFonts w:ascii="Times New Roman" w:hAnsi="Times New Roman" w:cs="Times New Roman" w:hint="eastAsia"/>
            <w:color w:val="A6A6A6" w:themeColor="background1" w:themeShade="A6"/>
          </w:rPr>
          <w:delText>the</w:delText>
        </w:r>
        <w:r w:rsidR="000536DD" w:rsidRPr="00DD35AF" w:rsidDel="00442E71">
          <w:rPr>
            <w:rFonts w:ascii="Times New Roman" w:hAnsi="Times New Roman" w:cs="Times New Roman"/>
            <w:color w:val="A6A6A6" w:themeColor="background1" w:themeShade="A6"/>
          </w:rPr>
          <w:delText xml:space="preserve"> same level.</w:delText>
        </w:r>
      </w:del>
    </w:p>
    <w:p w14:paraId="1B206523" w14:textId="77777777" w:rsidR="00C26638" w:rsidRDefault="00C26638" w:rsidP="000536DD">
      <w:pPr>
        <w:rPr>
          <w:rFonts w:ascii="Times New Roman" w:hAnsi="Times New Roman" w:cs="Times New Roman"/>
        </w:rPr>
      </w:pPr>
    </w:p>
    <w:p w14:paraId="7C168445" w14:textId="77777777" w:rsidR="000768FA" w:rsidRDefault="00EA37E4" w:rsidP="00EA37E4">
      <w:pPr>
        <w:rPr>
          <w:rFonts w:ascii="Times New Roman" w:hAnsi="Times New Roman" w:cs="Times New Roman"/>
        </w:rPr>
      </w:pPr>
      <w:r>
        <w:rPr>
          <w:rFonts w:ascii="Times New Roman" w:hAnsi="Times New Roman" w:cs="Times New Roman"/>
        </w:rPr>
        <w:t>As a core member of U-CODE movement in our school, I always hold the believe that p</w:t>
      </w:r>
      <w:r w:rsidRPr="00005C92">
        <w:rPr>
          <w:rFonts w:ascii="Times New Roman" w:hAnsi="Times New Roman" w:cs="Times New Roman" w:hint="eastAsia"/>
        </w:rPr>
        <w:t xml:space="preserve">rograming is </w:t>
      </w:r>
      <w:r>
        <w:rPr>
          <w:rFonts w:ascii="Times New Roman" w:hAnsi="Times New Roman" w:cs="Times New Roman"/>
        </w:rPr>
        <w:t>the</w:t>
      </w:r>
      <w:r w:rsidRPr="00005C92">
        <w:rPr>
          <w:rFonts w:ascii="Times New Roman" w:hAnsi="Times New Roman" w:cs="Times New Roman" w:hint="eastAsia"/>
        </w:rPr>
        <w:t xml:space="preserve"> language connecting the future and the present.</w:t>
      </w:r>
      <w:r>
        <w:rPr>
          <w:rFonts w:ascii="Times New Roman" w:hAnsi="Times New Roman" w:cs="Times New Roman"/>
        </w:rPr>
        <w:t xml:space="preserve"> I</w:t>
      </w:r>
      <w:r w:rsidRPr="00005C92">
        <w:rPr>
          <w:rFonts w:ascii="Times New Roman" w:hAnsi="Times New Roman" w:cs="Times New Roman"/>
        </w:rPr>
        <w:t xml:space="preserve">n the words of Steve Jobs, “Everyone should learn to program a computer, because it teaches you how to think.” </w:t>
      </w:r>
    </w:p>
    <w:p w14:paraId="06DD4641" w14:textId="0573791D" w:rsidR="000768FA" w:rsidRPr="00005C92" w:rsidRDefault="000768FA" w:rsidP="000768FA">
      <w:pPr>
        <w:rPr>
          <w:rFonts w:ascii="Times New Roman" w:hAnsi="Times New Roman" w:cs="Times New Roman"/>
        </w:rPr>
      </w:pPr>
      <w:r>
        <w:rPr>
          <w:rFonts w:ascii="Times New Roman" w:hAnsi="Times New Roman" w:cs="Times New Roman"/>
        </w:rPr>
        <w:t>T</w:t>
      </w:r>
      <w:r w:rsidRPr="00005C92">
        <w:rPr>
          <w:rFonts w:ascii="Times New Roman" w:hAnsi="Times New Roman" w:cs="Times New Roman" w:hint="eastAsia"/>
        </w:rPr>
        <w:t>he education of coding and CS</w:t>
      </w:r>
      <w:r>
        <w:rPr>
          <w:rFonts w:ascii="Times New Roman" w:hAnsi="Times New Roman" w:cs="Times New Roman"/>
        </w:rPr>
        <w:t>, however,</w:t>
      </w:r>
      <w:r w:rsidRPr="00005C92">
        <w:rPr>
          <w:rFonts w:ascii="Times New Roman" w:hAnsi="Times New Roman" w:cs="Times New Roman" w:hint="eastAsia"/>
        </w:rPr>
        <w:t xml:space="preserve"> is not popularized in many areas and region of China, even no guidance and opportunity for students to be exposed with</w:t>
      </w:r>
      <w:r w:rsidR="00A155EA">
        <w:rPr>
          <w:rFonts w:ascii="Times New Roman" w:hAnsi="Times New Roman" w:cs="Times New Roman"/>
        </w:rPr>
        <w:t>.</w:t>
      </w:r>
    </w:p>
    <w:p w14:paraId="39FA06B5" w14:textId="703B646E" w:rsidR="00A155EA" w:rsidRDefault="00EA37E4" w:rsidP="00A155EA">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-CODE </w:t>
      </w:r>
      <w:r w:rsidR="00A155EA">
        <w:rPr>
          <w:rFonts w:ascii="Times New Roman" w:hAnsi="Times New Roman" w:cs="Times New Roman"/>
        </w:rPr>
        <w:t xml:space="preserve">movement </w:t>
      </w:r>
      <w:r>
        <w:rPr>
          <w:rFonts w:ascii="Times New Roman" w:hAnsi="Times New Roman" w:cs="Times New Roman"/>
        </w:rPr>
        <w:t xml:space="preserve">is </w:t>
      </w:r>
      <w:r w:rsidR="000768FA">
        <w:rPr>
          <w:rFonts w:ascii="Times New Roman" w:hAnsi="Times New Roman" w:cs="Times New Roman"/>
        </w:rPr>
        <w:t xml:space="preserve">such </w:t>
      </w:r>
      <w:r>
        <w:rPr>
          <w:rFonts w:ascii="Times New Roman" w:hAnsi="Times New Roman" w:cs="Times New Roman"/>
        </w:rPr>
        <w:t>a</w:t>
      </w:r>
      <w:r w:rsidR="00A155EA">
        <w:rPr>
          <w:rFonts w:ascii="Times New Roman" w:hAnsi="Times New Roman" w:cs="Times New Roman"/>
        </w:rPr>
        <w:t xml:space="preserve"> </w:t>
      </w:r>
      <w:r>
        <w:rPr>
          <w:rFonts w:ascii="Times New Roman" w:hAnsi="Times New Roman" w:cs="Times New Roman"/>
        </w:rPr>
        <w:t xml:space="preserve">service to help with the promotion of girls’ coding. </w:t>
      </w:r>
      <w:r>
        <w:rPr>
          <w:rFonts w:ascii="Times New Roman" w:hAnsi="Times New Roman" w:cs="Times New Roman" w:hint="eastAsia"/>
        </w:rPr>
        <w:t>W</w:t>
      </w:r>
      <w:r w:rsidR="00C26638">
        <w:rPr>
          <w:rFonts w:ascii="Times New Roman" w:hAnsi="Times New Roman" w:cs="Times New Roman"/>
        </w:rPr>
        <w:t xml:space="preserve">e </w:t>
      </w:r>
      <w:r w:rsidR="000768FA">
        <w:rPr>
          <w:rFonts w:ascii="Times New Roman" w:hAnsi="Times New Roman" w:cs="Times New Roman"/>
        </w:rPr>
        <w:t xml:space="preserve">all members </w:t>
      </w:r>
      <w:r>
        <w:rPr>
          <w:rFonts w:ascii="Times New Roman" w:hAnsi="Times New Roman" w:cs="Times New Roman"/>
        </w:rPr>
        <w:t xml:space="preserve">aim to </w:t>
      </w:r>
      <w:r w:rsidR="00C26638">
        <w:rPr>
          <w:rFonts w:ascii="Times New Roman" w:hAnsi="Times New Roman" w:cs="Times New Roman"/>
        </w:rPr>
        <w:t>empower girls with coding skills to explore boundless potential in STEM.</w:t>
      </w:r>
      <w:r w:rsidR="00A155EA" w:rsidRPr="00005C92">
        <w:rPr>
          <w:rFonts w:ascii="Times New Roman" w:hAnsi="Times New Roman" w:cs="Times New Roman" w:hint="eastAsia"/>
        </w:rPr>
        <w:t xml:space="preserve"> </w:t>
      </w:r>
      <w:r w:rsidR="00A155EA">
        <w:rPr>
          <w:rFonts w:ascii="Times New Roman" w:hAnsi="Times New Roman" w:cs="Times New Roman"/>
        </w:rPr>
        <w:t>W</w:t>
      </w:r>
      <w:r w:rsidR="00A155EA" w:rsidRPr="00005C92">
        <w:rPr>
          <w:rFonts w:ascii="Times New Roman" w:hAnsi="Times New Roman" w:cs="Times New Roman" w:hint="eastAsia"/>
        </w:rPr>
        <w:t>e</w:t>
      </w:r>
      <w:r w:rsidR="00A155EA">
        <w:rPr>
          <w:rFonts w:ascii="Times New Roman" w:hAnsi="Times New Roman" w:cs="Times New Roman"/>
        </w:rPr>
        <w:t xml:space="preserve"> a</w:t>
      </w:r>
      <w:r w:rsidR="00A155EA" w:rsidRPr="00005C92">
        <w:rPr>
          <w:rFonts w:ascii="Times New Roman" w:hAnsi="Times New Roman" w:cs="Times New Roman" w:hint="eastAsia"/>
        </w:rPr>
        <w:t xml:space="preserve">re dedicated </w:t>
      </w:r>
      <w:r w:rsidR="00A155EA" w:rsidRPr="00005C92">
        <w:rPr>
          <w:rFonts w:ascii="Times New Roman" w:hAnsi="Times New Roman" w:cs="Times New Roman" w:hint="eastAsia"/>
        </w:rPr>
        <w:lastRenderedPageBreak/>
        <w:t xml:space="preserve">to promoting the </w:t>
      </w:r>
      <w:r w:rsidR="00A155EA" w:rsidRPr="00005C92">
        <w:rPr>
          <w:rFonts w:ascii="Times New Roman" w:hAnsi="Times New Roman" w:cs="Times New Roman"/>
        </w:rPr>
        <w:t>availability</w:t>
      </w:r>
      <w:r w:rsidR="00A155EA" w:rsidRPr="00005C92">
        <w:rPr>
          <w:rFonts w:ascii="Times New Roman" w:hAnsi="Times New Roman" w:cs="Times New Roman" w:hint="eastAsia"/>
        </w:rPr>
        <w:t xml:space="preserve"> of pragmatic CS education, nurturing the ability of independent thinking, and </w:t>
      </w:r>
      <w:r w:rsidR="00A155EA" w:rsidRPr="00005C92">
        <w:rPr>
          <w:rFonts w:ascii="Times New Roman" w:hAnsi="Times New Roman" w:cs="Times New Roman"/>
        </w:rPr>
        <w:t>collaborating</w:t>
      </w:r>
      <w:r w:rsidR="00A155EA" w:rsidRPr="00005C92">
        <w:rPr>
          <w:rFonts w:ascii="Times New Roman" w:hAnsi="Times New Roman" w:cs="Times New Roman" w:hint="eastAsia"/>
        </w:rPr>
        <w:t xml:space="preserve"> to </w:t>
      </w:r>
      <w:r w:rsidR="00A155EA" w:rsidRPr="00005C92">
        <w:rPr>
          <w:rFonts w:ascii="Times New Roman" w:hAnsi="Times New Roman" w:cs="Times New Roman"/>
        </w:rPr>
        <w:t>design</w:t>
      </w:r>
      <w:r w:rsidR="00A155EA" w:rsidRPr="00005C92">
        <w:rPr>
          <w:rFonts w:ascii="Times New Roman" w:hAnsi="Times New Roman" w:cs="Times New Roman" w:hint="eastAsia"/>
        </w:rPr>
        <w:t xml:space="preserve"> for peace, innovation and a </w:t>
      </w:r>
      <w:r w:rsidR="00A155EA" w:rsidRPr="00005C92">
        <w:rPr>
          <w:rFonts w:ascii="Times New Roman" w:hAnsi="Times New Roman" w:cs="Times New Roman"/>
        </w:rPr>
        <w:t>sustainable</w:t>
      </w:r>
      <w:r w:rsidR="00A155EA" w:rsidRPr="00005C92">
        <w:rPr>
          <w:rFonts w:ascii="Times New Roman" w:hAnsi="Times New Roman" w:cs="Times New Roman" w:hint="eastAsia"/>
        </w:rPr>
        <w:t xml:space="preserve"> future </w:t>
      </w:r>
      <w:r w:rsidR="00A155EA" w:rsidRPr="00005C92">
        <w:rPr>
          <w:rFonts w:ascii="Times New Roman" w:hAnsi="Times New Roman" w:cs="Times New Roman"/>
        </w:rPr>
        <w:t>together</w:t>
      </w:r>
      <w:r w:rsidR="00A155EA">
        <w:rPr>
          <w:rFonts w:ascii="Times New Roman" w:hAnsi="Times New Roman" w:cs="Times New Roman"/>
        </w:rPr>
        <w:t>.</w:t>
      </w:r>
    </w:p>
    <w:p w14:paraId="3188CBD2" w14:textId="77777777" w:rsidR="00A155EA" w:rsidRPr="00005C92" w:rsidRDefault="00A155EA" w:rsidP="00A155EA">
      <w:pPr>
        <w:rPr>
          <w:rFonts w:ascii="Times New Roman" w:hAnsi="Times New Roman" w:cs="Times New Roman"/>
        </w:rPr>
      </w:pPr>
    </w:p>
    <w:p w14:paraId="5119D580" w14:textId="119B798A" w:rsidR="00C26638" w:rsidRDefault="00A155EA" w:rsidP="00005C92">
      <w:pPr>
        <w:rPr>
          <w:rFonts w:ascii="Times New Roman" w:hAnsi="Times New Roman" w:cs="Times New Roman"/>
        </w:rPr>
      </w:pPr>
      <w:r>
        <w:rPr>
          <w:rFonts w:ascii="Times New Roman" w:hAnsi="Times New Roman" w:cs="Times New Roman"/>
        </w:rPr>
        <w:t>However, a</w:t>
      </w:r>
      <w:r w:rsidR="00C26638" w:rsidRPr="00005C92">
        <w:rPr>
          <w:rFonts w:ascii="Times New Roman" w:hAnsi="Times New Roman" w:cs="Times New Roman"/>
        </w:rPr>
        <w:t xml:space="preserve">ll of us learned </w:t>
      </w:r>
      <w:r w:rsidR="00525768">
        <w:rPr>
          <w:rFonts w:ascii="Times New Roman" w:hAnsi="Times New Roman" w:cs="Times New Roman"/>
        </w:rPr>
        <w:t xml:space="preserve">coding </w:t>
      </w:r>
      <w:r w:rsidR="00C26638" w:rsidRPr="00005C92">
        <w:rPr>
          <w:rFonts w:ascii="Times New Roman" w:hAnsi="Times New Roman" w:cs="Times New Roman"/>
        </w:rPr>
        <w:t>from scratch.</w:t>
      </w:r>
      <w:r w:rsidR="00005C92">
        <w:rPr>
          <w:rFonts w:ascii="Times New Roman" w:hAnsi="Times New Roman" w:cs="Times New Roman"/>
        </w:rPr>
        <w:t xml:space="preserve"> </w:t>
      </w:r>
      <w:r w:rsidR="00525768">
        <w:rPr>
          <w:rFonts w:ascii="Times New Roman" w:hAnsi="Times New Roman" w:cs="Times New Roman"/>
        </w:rPr>
        <w:t>In order to make sure that we were able to teach other</w:t>
      </w:r>
      <w:r w:rsidR="000768FA">
        <w:rPr>
          <w:rFonts w:ascii="Times New Roman" w:hAnsi="Times New Roman" w:cs="Times New Roman"/>
        </w:rPr>
        <w:t xml:space="preserve"> girls</w:t>
      </w:r>
      <w:r w:rsidR="00525768">
        <w:rPr>
          <w:rFonts w:ascii="Times New Roman" w:hAnsi="Times New Roman" w:cs="Times New Roman"/>
        </w:rPr>
        <w:t>, a</w:t>
      </w:r>
      <w:r w:rsidR="00005C92">
        <w:rPr>
          <w:rFonts w:ascii="Times New Roman" w:hAnsi="Times New Roman" w:cs="Times New Roman"/>
        </w:rPr>
        <w:t>long with self-study</w:t>
      </w:r>
      <w:r w:rsidR="00525768">
        <w:rPr>
          <w:rFonts w:ascii="Times New Roman" w:hAnsi="Times New Roman" w:cs="Times New Roman"/>
        </w:rPr>
        <w:t xml:space="preserve"> and peer teaching</w:t>
      </w:r>
      <w:r w:rsidR="00005C92">
        <w:rPr>
          <w:rFonts w:ascii="Times New Roman" w:hAnsi="Times New Roman" w:cs="Times New Roman"/>
        </w:rPr>
        <w:t>, we made approaches to different organizations for sponsorship</w:t>
      </w:r>
      <w:r w:rsidR="00525768">
        <w:rPr>
          <w:rFonts w:ascii="Times New Roman" w:hAnsi="Times New Roman" w:cs="Times New Roman"/>
        </w:rPr>
        <w:t xml:space="preserve"> in order to get a professional teacher</w:t>
      </w:r>
      <w:r w:rsidR="00005C92">
        <w:rPr>
          <w:rFonts w:ascii="Times New Roman" w:hAnsi="Times New Roman" w:cs="Times New Roman"/>
        </w:rPr>
        <w:t>. After a month’s striving, a company in Shanghai responded us and sent us an Indian teacher to teach us</w:t>
      </w:r>
      <w:r w:rsidR="000768FA">
        <w:rPr>
          <w:rFonts w:ascii="Times New Roman" w:hAnsi="Times New Roman" w:cs="Times New Roman"/>
        </w:rPr>
        <w:t xml:space="preserve"> two hours a week</w:t>
      </w:r>
      <w:r w:rsidR="00005C92">
        <w:rPr>
          <w:rFonts w:ascii="Times New Roman" w:hAnsi="Times New Roman" w:cs="Times New Roman"/>
        </w:rPr>
        <w:t>.</w:t>
      </w:r>
      <w:r w:rsidR="00C26638" w:rsidRPr="00005C92">
        <w:rPr>
          <w:rFonts w:ascii="Times New Roman" w:hAnsi="Times New Roman" w:cs="Times New Roman"/>
        </w:rPr>
        <w:t xml:space="preserve"> </w:t>
      </w:r>
      <w:r>
        <w:rPr>
          <w:rFonts w:ascii="Times New Roman" w:hAnsi="Times New Roman" w:cs="Times New Roman"/>
        </w:rPr>
        <w:t>With the availability of outside help, as well as our own efforts, we finished all the introduction courses within one semester.</w:t>
      </w:r>
    </w:p>
    <w:p w14:paraId="18DC9796" w14:textId="14925064" w:rsidR="00005C92" w:rsidRDefault="00005C92" w:rsidP="00005C92">
      <w:pPr>
        <w:rPr>
          <w:rFonts w:ascii="Times New Roman" w:hAnsi="Times New Roman" w:cs="Times New Roman"/>
        </w:rPr>
      </w:pPr>
      <w:r w:rsidRPr="00005C92">
        <w:rPr>
          <w:rFonts w:ascii="Times New Roman" w:hAnsi="Times New Roman" w:cs="Times New Roman"/>
        </w:rPr>
        <w:t xml:space="preserve">We did </w:t>
      </w:r>
      <w:r w:rsidR="000768FA">
        <w:rPr>
          <w:rFonts w:ascii="Times New Roman" w:hAnsi="Times New Roman" w:cs="Times New Roman"/>
        </w:rPr>
        <w:t>all of this to provide the opportunity of learning coding to</w:t>
      </w:r>
      <w:r w:rsidRPr="00005C92">
        <w:rPr>
          <w:rFonts w:ascii="Times New Roman" w:hAnsi="Times New Roman" w:cs="Times New Roman"/>
        </w:rPr>
        <w:t xml:space="preserve"> those girls from local schools</w:t>
      </w:r>
      <w:r w:rsidR="000768FA">
        <w:rPr>
          <w:rFonts w:ascii="Times New Roman" w:hAnsi="Times New Roman" w:cs="Times New Roman"/>
        </w:rPr>
        <w:t>. I</w:t>
      </w:r>
      <w:r w:rsidRPr="00005C92">
        <w:rPr>
          <w:rFonts w:ascii="Times New Roman" w:hAnsi="Times New Roman" w:cs="Times New Roman"/>
        </w:rPr>
        <w:t>mmersed</w:t>
      </w:r>
      <w:r w:rsidRPr="00005C92">
        <w:rPr>
          <w:rFonts w:ascii="Times New Roman" w:hAnsi="Times New Roman" w:cs="Times New Roman" w:hint="eastAsia"/>
        </w:rPr>
        <w:t xml:space="preserve"> in bilingual teaching</w:t>
      </w:r>
      <w:r w:rsidR="000768FA">
        <w:rPr>
          <w:rFonts w:ascii="Times New Roman" w:hAnsi="Times New Roman" w:cs="Times New Roman"/>
        </w:rPr>
        <w:t>, those girls are</w:t>
      </w:r>
      <w:r w:rsidRPr="00005C92">
        <w:rPr>
          <w:rFonts w:ascii="Times New Roman" w:hAnsi="Times New Roman" w:cs="Times New Roman" w:hint="eastAsia"/>
        </w:rPr>
        <w:t xml:space="preserve"> guide</w:t>
      </w:r>
      <w:r w:rsidR="000768FA">
        <w:rPr>
          <w:rFonts w:ascii="Times New Roman" w:hAnsi="Times New Roman" w:cs="Times New Roman"/>
        </w:rPr>
        <w:t>d</w:t>
      </w:r>
      <w:r w:rsidRPr="00005C92">
        <w:rPr>
          <w:rFonts w:ascii="Times New Roman" w:hAnsi="Times New Roman" w:cs="Times New Roman" w:hint="eastAsia"/>
        </w:rPr>
        <w:t xml:space="preserve"> to explore and learn coding and computer science; to break the stereotype and limitation of gender, and </w:t>
      </w:r>
      <w:r w:rsidRPr="00005C92">
        <w:rPr>
          <w:rFonts w:ascii="Times New Roman" w:hAnsi="Times New Roman" w:cs="Times New Roman"/>
        </w:rPr>
        <w:t>stimulate the boundless potential</w:t>
      </w:r>
      <w:r>
        <w:rPr>
          <w:rFonts w:ascii="Times New Roman" w:hAnsi="Times New Roman" w:cs="Times New Roman"/>
        </w:rPr>
        <w:t xml:space="preserve">. </w:t>
      </w:r>
    </w:p>
    <w:p w14:paraId="4C22DB14" w14:textId="77777777" w:rsidR="00A155EA" w:rsidRDefault="00A155EA" w:rsidP="00005C92">
      <w:pPr>
        <w:rPr>
          <w:rFonts w:ascii="Times New Roman" w:hAnsi="Times New Roman" w:cs="Times New Roman"/>
        </w:rPr>
      </w:pPr>
    </w:p>
    <w:p w14:paraId="01236EB7" w14:textId="142F1EE6" w:rsidR="00005C92" w:rsidRPr="00005C92" w:rsidRDefault="00A155EA" w:rsidP="00005C92">
      <w:pPr>
        <w:rPr>
          <w:rFonts w:ascii="Times New Roman" w:hAnsi="Times New Roman" w:cs="Times New Roman"/>
        </w:rPr>
      </w:pPr>
      <w:r>
        <w:rPr>
          <w:rFonts w:ascii="Times New Roman" w:hAnsi="Times New Roman" w:cs="Times New Roman"/>
        </w:rPr>
        <w:t xml:space="preserve">It turned out to be </w:t>
      </w:r>
      <w:r w:rsidR="00005C92" w:rsidRPr="00005C92">
        <w:rPr>
          <w:rFonts w:ascii="Times New Roman" w:hAnsi="Times New Roman" w:cs="Times New Roman"/>
        </w:rPr>
        <w:t xml:space="preserve">much more difficult to transfer what </w:t>
      </w:r>
      <w:r>
        <w:rPr>
          <w:rFonts w:ascii="Times New Roman" w:hAnsi="Times New Roman" w:cs="Times New Roman"/>
        </w:rPr>
        <w:t>I had</w:t>
      </w:r>
      <w:r w:rsidR="00005C92" w:rsidRPr="00005C92">
        <w:rPr>
          <w:rFonts w:ascii="Times New Roman" w:hAnsi="Times New Roman" w:cs="Times New Roman"/>
        </w:rPr>
        <w:t xml:space="preserve"> </w:t>
      </w:r>
      <w:r>
        <w:rPr>
          <w:rFonts w:ascii="Times New Roman" w:hAnsi="Times New Roman" w:cs="Times New Roman"/>
        </w:rPr>
        <w:t>acquired</w:t>
      </w:r>
      <w:r w:rsidR="00005C92" w:rsidRPr="00005C92">
        <w:rPr>
          <w:rFonts w:ascii="Times New Roman" w:hAnsi="Times New Roman" w:cs="Times New Roman"/>
        </w:rPr>
        <w:t xml:space="preserve"> to other</w:t>
      </w:r>
      <w:r>
        <w:rPr>
          <w:rFonts w:ascii="Times New Roman" w:hAnsi="Times New Roman" w:cs="Times New Roman"/>
        </w:rPr>
        <w:t xml:space="preserve"> girls</w:t>
      </w:r>
      <w:r w:rsidR="00005C92" w:rsidRPr="00005C92">
        <w:rPr>
          <w:rFonts w:ascii="Times New Roman" w:hAnsi="Times New Roman" w:cs="Times New Roman"/>
        </w:rPr>
        <w:t xml:space="preserve"> and make them understand it.</w:t>
      </w:r>
      <w:r w:rsidR="00005C92" w:rsidRPr="00005C92">
        <w:rPr>
          <w:rFonts w:ascii="Times New Roman" w:hAnsi="Times New Roman" w:cs="Times New Roman" w:hint="eastAsia"/>
        </w:rPr>
        <w:t xml:space="preserve"> </w:t>
      </w:r>
      <w:r>
        <w:rPr>
          <w:rFonts w:ascii="Times New Roman" w:hAnsi="Times New Roman" w:cs="Times New Roman"/>
        </w:rPr>
        <w:t xml:space="preserve">Those ways of </w:t>
      </w:r>
      <w:r w:rsidR="0074732D">
        <w:rPr>
          <w:rFonts w:ascii="Times New Roman" w:hAnsi="Times New Roman" w:cs="Times New Roman"/>
        </w:rPr>
        <w:t>conveying</w:t>
      </w:r>
      <w:r>
        <w:rPr>
          <w:rFonts w:ascii="Times New Roman" w:hAnsi="Times New Roman" w:cs="Times New Roman"/>
        </w:rPr>
        <w:t xml:space="preserve"> </w:t>
      </w:r>
      <w:r w:rsidR="0074732D">
        <w:rPr>
          <w:rFonts w:ascii="Times New Roman" w:hAnsi="Times New Roman" w:cs="Times New Roman"/>
        </w:rPr>
        <w:t xml:space="preserve">ideas </w:t>
      </w:r>
      <w:r>
        <w:rPr>
          <w:rFonts w:ascii="Times New Roman" w:hAnsi="Times New Roman" w:cs="Times New Roman"/>
        </w:rPr>
        <w:t xml:space="preserve">that sound so </w:t>
      </w:r>
      <w:r w:rsidR="0074732D">
        <w:rPr>
          <w:rFonts w:ascii="Times New Roman" w:hAnsi="Times New Roman" w:cs="Times New Roman"/>
        </w:rPr>
        <w:t>easy and natural</w:t>
      </w:r>
      <w:r>
        <w:rPr>
          <w:rFonts w:ascii="Times New Roman" w:hAnsi="Times New Roman" w:cs="Times New Roman"/>
        </w:rPr>
        <w:t xml:space="preserve"> when we are learning </w:t>
      </w:r>
      <w:r w:rsidR="0074732D">
        <w:rPr>
          <w:rFonts w:ascii="Times New Roman" w:hAnsi="Times New Roman" w:cs="Times New Roman"/>
        </w:rPr>
        <w:t xml:space="preserve">coding </w:t>
      </w:r>
      <w:r>
        <w:rPr>
          <w:rFonts w:ascii="Times New Roman" w:hAnsi="Times New Roman" w:cs="Times New Roman"/>
        </w:rPr>
        <w:t xml:space="preserve">seem to be so hard for us even </w:t>
      </w:r>
      <w:r w:rsidR="0074732D">
        <w:rPr>
          <w:rFonts w:ascii="Times New Roman" w:hAnsi="Times New Roman" w:cs="Times New Roman"/>
        </w:rPr>
        <w:t xml:space="preserve">to </w:t>
      </w:r>
      <w:r>
        <w:rPr>
          <w:rFonts w:ascii="Times New Roman" w:hAnsi="Times New Roman" w:cs="Times New Roman"/>
        </w:rPr>
        <w:t xml:space="preserve">repeat </w:t>
      </w:r>
      <w:r w:rsidR="0074732D">
        <w:rPr>
          <w:rFonts w:ascii="Times New Roman" w:hAnsi="Times New Roman" w:cs="Times New Roman"/>
        </w:rPr>
        <w:t>now</w:t>
      </w:r>
      <w:r>
        <w:rPr>
          <w:rFonts w:ascii="Times New Roman" w:hAnsi="Times New Roman" w:cs="Times New Roman"/>
        </w:rPr>
        <w:t>.</w:t>
      </w:r>
      <w:r w:rsidR="0074732D">
        <w:rPr>
          <w:rFonts w:ascii="Times New Roman" w:hAnsi="Times New Roman" w:cs="Times New Roman"/>
        </w:rPr>
        <w:t xml:space="preserve"> Our teacher was patient enough to help us. And when we all managed to teach others with an interesting analogy or an easy-to-understand real-life example, it seems that t</w:t>
      </w:r>
      <w:r w:rsidR="00005C92" w:rsidRPr="00005C92">
        <w:rPr>
          <w:rFonts w:ascii="Times New Roman" w:hAnsi="Times New Roman" w:cs="Times New Roman" w:hint="eastAsia"/>
        </w:rPr>
        <w:t>o t</w:t>
      </w:r>
      <w:r w:rsidR="00005C92" w:rsidRPr="00005C92">
        <w:rPr>
          <w:rFonts w:ascii="Times New Roman" w:hAnsi="Times New Roman" w:cs="Times New Roman"/>
        </w:rPr>
        <w:t xml:space="preserve">each does not </w:t>
      </w:r>
      <w:r w:rsidR="00005C92" w:rsidRPr="00005C92">
        <w:rPr>
          <w:rFonts w:ascii="Times New Roman" w:hAnsi="Times New Roman" w:cs="Times New Roman" w:hint="eastAsia"/>
        </w:rPr>
        <w:t>need one to be a master in some field</w:t>
      </w:r>
      <w:r w:rsidR="0074732D">
        <w:rPr>
          <w:rFonts w:ascii="Times New Roman" w:hAnsi="Times New Roman" w:cs="Times New Roman"/>
        </w:rPr>
        <w:t>.</w:t>
      </w:r>
      <w:r w:rsidR="00005C92" w:rsidRPr="00005C92">
        <w:rPr>
          <w:rFonts w:ascii="Times New Roman" w:hAnsi="Times New Roman" w:cs="Times New Roman"/>
        </w:rPr>
        <w:t xml:space="preserve"> </w:t>
      </w:r>
      <w:r w:rsidR="0074732D">
        <w:rPr>
          <w:rFonts w:ascii="Times New Roman" w:hAnsi="Times New Roman" w:cs="Times New Roman"/>
        </w:rPr>
        <w:t>I</w:t>
      </w:r>
      <w:r w:rsidR="00005C92" w:rsidRPr="00005C92">
        <w:rPr>
          <w:rFonts w:ascii="Times New Roman" w:hAnsi="Times New Roman" w:cs="Times New Roman" w:hint="eastAsia"/>
        </w:rPr>
        <w:t>t</w:t>
      </w:r>
      <w:r w:rsidR="0074732D">
        <w:rPr>
          <w:rFonts w:ascii="Times New Roman" w:hAnsi="Times New Roman" w:cs="Times New Roman"/>
        </w:rPr>
        <w:t xml:space="preserve"> is just </w:t>
      </w:r>
      <w:r w:rsidR="00005C92" w:rsidRPr="00005C92">
        <w:rPr>
          <w:rFonts w:ascii="Times New Roman" w:hAnsi="Times New Roman" w:cs="Times New Roman" w:hint="eastAsia"/>
        </w:rPr>
        <w:t xml:space="preserve">a </w:t>
      </w:r>
      <w:r w:rsidR="00005C92" w:rsidRPr="00005C92">
        <w:rPr>
          <w:rFonts w:ascii="Times New Roman" w:hAnsi="Times New Roman" w:cs="Times New Roman"/>
        </w:rPr>
        <w:t xml:space="preserve">process </w:t>
      </w:r>
      <w:r w:rsidR="0074732D">
        <w:rPr>
          <w:rFonts w:ascii="Times New Roman" w:hAnsi="Times New Roman" w:cs="Times New Roman"/>
        </w:rPr>
        <w:t>through which I</w:t>
      </w:r>
      <w:r w:rsidR="00005C92" w:rsidRPr="00005C92">
        <w:rPr>
          <w:rFonts w:ascii="Times New Roman" w:hAnsi="Times New Roman" w:cs="Times New Roman" w:hint="eastAsia"/>
        </w:rPr>
        <w:t xml:space="preserve"> impart </w:t>
      </w:r>
      <w:r w:rsidR="0074732D">
        <w:rPr>
          <w:rFonts w:ascii="Times New Roman" w:hAnsi="Times New Roman" w:cs="Times New Roman"/>
        </w:rPr>
        <w:t>my</w:t>
      </w:r>
      <w:r w:rsidR="00005C92" w:rsidRPr="00005C92">
        <w:rPr>
          <w:rFonts w:ascii="Times New Roman" w:hAnsi="Times New Roman" w:cs="Times New Roman" w:hint="eastAsia"/>
        </w:rPr>
        <w:t xml:space="preserve"> knowledge into </w:t>
      </w:r>
      <w:r w:rsidR="0074732D">
        <w:rPr>
          <w:rFonts w:ascii="Times New Roman" w:hAnsi="Times New Roman" w:cs="Times New Roman"/>
        </w:rPr>
        <w:t>other people</w:t>
      </w:r>
      <w:r w:rsidR="00005C92" w:rsidRPr="00005C92">
        <w:rPr>
          <w:rFonts w:ascii="Times New Roman" w:hAnsi="Times New Roman" w:cs="Times New Roman"/>
        </w:rPr>
        <w:t xml:space="preserve">, or </w:t>
      </w:r>
      <w:r w:rsidR="0074732D">
        <w:rPr>
          <w:rFonts w:ascii="Times New Roman" w:hAnsi="Times New Roman" w:cs="Times New Roman"/>
        </w:rPr>
        <w:t>give inspiration to</w:t>
      </w:r>
      <w:r w:rsidR="00005C92" w:rsidRPr="00005C92">
        <w:rPr>
          <w:rFonts w:ascii="Times New Roman" w:hAnsi="Times New Roman" w:cs="Times New Roman"/>
        </w:rPr>
        <w:t xml:space="preserve"> </w:t>
      </w:r>
      <w:r w:rsidR="0074732D">
        <w:rPr>
          <w:rFonts w:ascii="Times New Roman" w:hAnsi="Times New Roman" w:cs="Times New Roman"/>
        </w:rPr>
        <w:t>those at the same level</w:t>
      </w:r>
      <w:r w:rsidR="00005C92" w:rsidRPr="00005C92">
        <w:rPr>
          <w:rFonts w:ascii="Times New Roman" w:hAnsi="Times New Roman" w:cs="Times New Roman"/>
        </w:rPr>
        <w:t>.</w:t>
      </w:r>
    </w:p>
    <w:p w14:paraId="5513D55F" w14:textId="77777777" w:rsidR="00005C92" w:rsidRPr="00005C92" w:rsidRDefault="00005C92" w:rsidP="00005C92">
      <w:pPr>
        <w:rPr>
          <w:rFonts w:ascii="Times New Roman" w:hAnsi="Times New Roman" w:cs="Times New Roman"/>
        </w:rPr>
      </w:pPr>
    </w:p>
    <w:p w14:paraId="3C6912CC" w14:textId="5ED3F4BE" w:rsidR="00005C92" w:rsidRPr="00005C92" w:rsidRDefault="00005C92" w:rsidP="00005C92">
      <w:pPr>
        <w:rPr>
          <w:rFonts w:ascii="Times New Roman" w:hAnsi="Times New Roman" w:cs="Times New Roman"/>
        </w:rPr>
      </w:pPr>
    </w:p>
    <w:p w14:paraId="0A9A05E5" w14:textId="047670BA" w:rsidR="00C26638" w:rsidRPr="00C26638" w:rsidRDefault="00C26638" w:rsidP="000536DD">
      <w:pPr>
        <w:rPr>
          <w:rFonts w:ascii="Times New Roman" w:hAnsi="Times New Roman" w:cs="Times New Roman"/>
        </w:rPr>
      </w:pPr>
    </w:p>
    <w:p w14:paraId="49AFB5FF" w14:textId="77777777" w:rsidR="00EF6AB0" w:rsidRPr="00EF6AB0" w:rsidRDefault="00EF6AB0" w:rsidP="00EF6AB0">
      <w:pPr>
        <w:widowControl/>
        <w:spacing w:line="300" w:lineRule="exact"/>
        <w:rPr>
          <w:rFonts w:ascii="Times New Roman" w:eastAsia="Times New Roman" w:hAnsi="Times New Roman" w:cs="Times New Roman"/>
          <w:b/>
          <w:color w:val="000000" w:themeColor="text1"/>
          <w:szCs w:val="21"/>
          <w:highlight w:val="cyan"/>
        </w:rPr>
      </w:pPr>
      <w:r w:rsidRPr="00EF6AB0">
        <w:rPr>
          <w:rFonts w:ascii="Times New Roman" w:eastAsia="Times New Roman" w:hAnsi="Times New Roman" w:cs="Times New Roman"/>
          <w:b/>
          <w:color w:val="000000" w:themeColor="text1"/>
          <w:szCs w:val="21"/>
          <w:highlight w:val="cyan"/>
          <w:shd w:val="clear" w:color="auto" w:fill="FFFFFF"/>
        </w:rPr>
        <w:t>If you have done any math outside of school (e.g., college courses, online courses, math circles, other summer programs, independent study), please tell us about it and briefly describe the material covered.</w:t>
      </w:r>
    </w:p>
    <w:p w14:paraId="42FB99D8" w14:textId="77777777" w:rsidR="002E3191" w:rsidRDefault="002E3191" w:rsidP="000536DD">
      <w:pPr>
        <w:rPr>
          <w:rFonts w:ascii="Times New Roman" w:hAnsi="Times New Roman" w:cs="Times New Roman"/>
        </w:rPr>
      </w:pPr>
    </w:p>
    <w:p w14:paraId="5C54D9CC" w14:textId="7DF48992" w:rsidR="00EF6AB0" w:rsidRDefault="00EF6AB0" w:rsidP="000536DD">
      <w:pPr>
        <w:rPr>
          <w:ins w:id="277" w:author="Maggie Huang" w:date="2019-02-22T00:36:00Z"/>
          <w:rFonts w:ascii="Times New Roman" w:hAnsi="Times New Roman" w:cs="Times New Roman"/>
          <w:color w:val="FF0000"/>
        </w:rPr>
      </w:pPr>
      <w:r w:rsidRPr="00EF6AB0">
        <w:rPr>
          <w:rFonts w:ascii="Times New Roman" w:hAnsi="Times New Roman" w:cs="Times New Roman"/>
          <w:color w:val="FF0000"/>
        </w:rPr>
        <w:t>A</w:t>
      </w:r>
      <w:r w:rsidRPr="00EF6AB0">
        <w:rPr>
          <w:rFonts w:ascii="Times New Roman" w:hAnsi="Times New Roman" w:cs="Times New Roman" w:hint="eastAsia"/>
          <w:color w:val="FF0000"/>
        </w:rPr>
        <w:t xml:space="preserve">dvanced </w:t>
      </w:r>
      <w:r w:rsidRPr="00EF6AB0">
        <w:rPr>
          <w:rFonts w:ascii="Times New Roman" w:hAnsi="Times New Roman" w:cs="Times New Roman"/>
          <w:color w:val="FF0000"/>
        </w:rPr>
        <w:t>t</w:t>
      </w:r>
      <w:r w:rsidRPr="00EF6AB0">
        <w:rPr>
          <w:rFonts w:ascii="Times New Roman" w:hAnsi="Times New Roman" w:cs="Times New Roman" w:hint="eastAsia"/>
          <w:color w:val="FF0000"/>
        </w:rPr>
        <w:t xml:space="preserve">raining: your </w:t>
      </w:r>
      <w:r w:rsidRPr="00A40C99">
        <w:rPr>
          <w:rFonts w:ascii="Times New Roman" w:hAnsi="Times New Roman" w:cs="Times New Roman" w:hint="eastAsia"/>
          <w:color w:val="FF0000"/>
          <w:highlight w:val="yellow"/>
          <w:rPrChange w:id="278" w:author="Maggie Huang" w:date="2019-02-22T10:08:00Z">
            <w:rPr>
              <w:rFonts w:ascii="Times New Roman" w:hAnsi="Times New Roman" w:cs="Times New Roman" w:hint="eastAsia"/>
              <w:color w:val="FF0000"/>
            </w:rPr>
          </w:rPrChange>
        </w:rPr>
        <w:t>motivation,</w:t>
      </w:r>
      <w:r w:rsidRPr="00EF6AB0">
        <w:rPr>
          <w:rFonts w:ascii="Times New Roman" w:hAnsi="Times New Roman" w:cs="Times New Roman" w:hint="eastAsia"/>
          <w:color w:val="FF0000"/>
        </w:rPr>
        <w:t xml:space="preserve"> learn what</w:t>
      </w:r>
      <w:r w:rsidRPr="00EF6AB0">
        <w:rPr>
          <w:rFonts w:ascii="Times New Roman" w:hAnsi="Times New Roman" w:cs="Times New Roman"/>
          <w:color w:val="FF0000"/>
        </w:rPr>
        <w:t>…</w:t>
      </w:r>
    </w:p>
    <w:p w14:paraId="294E8ECA" w14:textId="6DAB59B5" w:rsidR="00F92656" w:rsidRPr="00EF6AB0" w:rsidRDefault="00F92656" w:rsidP="000536DD">
      <w:pPr>
        <w:rPr>
          <w:rFonts w:ascii="Times New Roman" w:hAnsi="Times New Roman" w:cs="Times New Roman"/>
          <w:color w:val="FF0000"/>
        </w:rPr>
      </w:pPr>
      <w:ins w:id="279" w:author="Maggie Huang" w:date="2019-02-22T00:37:00Z">
        <w:r>
          <w:rPr>
            <w:rFonts w:ascii="Times New Roman" w:hAnsi="Times New Roman" w:cs="Times New Roman"/>
            <w:color w:val="FF0000"/>
          </w:rPr>
          <w:t>Enhance my understanding and ability of application of mathematical knowledge.</w:t>
        </w:r>
      </w:ins>
    </w:p>
    <w:p w14:paraId="5D253F7F" w14:textId="7B3EF0B4" w:rsidR="00EF6AB0" w:rsidRPr="00EF6AB0" w:rsidRDefault="00EF6AB0" w:rsidP="000536DD">
      <w:pPr>
        <w:rPr>
          <w:rFonts w:ascii="Times New Roman" w:hAnsi="Times New Roman" w:cs="Times New Roman"/>
          <w:color w:val="FF0000"/>
        </w:rPr>
      </w:pPr>
      <w:r w:rsidRPr="00EF6AB0">
        <w:rPr>
          <w:rFonts w:ascii="Times New Roman" w:hAnsi="Times New Roman" w:cs="Times New Roman"/>
          <w:color w:val="FF0000"/>
        </w:rPr>
        <w:t>O</w:t>
      </w:r>
      <w:r w:rsidRPr="00EF6AB0">
        <w:rPr>
          <w:rFonts w:ascii="Times New Roman" w:hAnsi="Times New Roman" w:cs="Times New Roman" w:hint="eastAsia"/>
          <w:color w:val="FF0000"/>
        </w:rPr>
        <w:t>nline (college) course: course name, university, platform, description</w:t>
      </w:r>
    </w:p>
    <w:p w14:paraId="4355723A" w14:textId="74028FD1" w:rsidR="00EF6AB0" w:rsidRPr="00EF6AB0" w:rsidRDefault="00EF6AB0" w:rsidP="000536DD">
      <w:pPr>
        <w:rPr>
          <w:rFonts w:ascii="Times New Roman" w:hAnsi="Times New Roman" w:cs="Times New Roman"/>
          <w:color w:val="FF0000"/>
        </w:rPr>
      </w:pPr>
      <w:r w:rsidRPr="00EF6AB0">
        <w:rPr>
          <w:rFonts w:ascii="Times New Roman" w:hAnsi="Times New Roman" w:cs="Times New Roman"/>
          <w:color w:val="FF0000"/>
        </w:rPr>
        <w:t>M</w:t>
      </w:r>
      <w:r w:rsidRPr="00EF6AB0">
        <w:rPr>
          <w:rFonts w:ascii="Times New Roman" w:hAnsi="Times New Roman" w:cs="Times New Roman" w:hint="eastAsia"/>
          <w:color w:val="FF0000"/>
        </w:rPr>
        <w:t>athematics projects: list all and describe them</w:t>
      </w:r>
      <w:r w:rsidRPr="00EF6AB0">
        <w:rPr>
          <w:rFonts w:ascii="Times New Roman" w:hAnsi="Times New Roman" w:cs="Times New Roman"/>
          <w:color w:val="FF0000"/>
        </w:rPr>
        <w:t>…</w:t>
      </w:r>
    </w:p>
    <w:p w14:paraId="3E3449CA" w14:textId="77777777" w:rsidR="00EF6AB0" w:rsidRPr="002E3191" w:rsidRDefault="00EF6AB0" w:rsidP="000536DD">
      <w:pPr>
        <w:rPr>
          <w:rFonts w:ascii="Times New Roman" w:hAnsi="Times New Roman" w:cs="Times New Roman"/>
        </w:rPr>
      </w:pPr>
    </w:p>
    <w:p w14:paraId="6219608B" w14:textId="564438A8" w:rsidR="00FF6363" w:rsidRPr="00057D58" w:rsidDel="00F92656" w:rsidRDefault="00FF6363" w:rsidP="002E3F67">
      <w:pPr>
        <w:pStyle w:val="a3"/>
        <w:ind w:left="360" w:firstLineChars="0" w:firstLine="0"/>
        <w:rPr>
          <w:del w:id="280" w:author="Maggie Huang" w:date="2019-02-22T00:35:00Z"/>
          <w:rFonts w:ascii="Times New Roman" w:hAnsi="Times New Roman" w:cs="Times New Roman"/>
        </w:rPr>
        <w:pPrChange w:id="281" w:author="Maggie Huang" w:date="2019-02-22T10:33:00Z">
          <w:pPr>
            <w:pStyle w:val="a3"/>
            <w:numPr>
              <w:numId w:val="1"/>
            </w:numPr>
            <w:ind w:left="360" w:firstLineChars="0" w:hanging="360"/>
          </w:pPr>
        </w:pPrChange>
      </w:pPr>
      <w:del w:id="282" w:author="Maggie Huang" w:date="2019-02-22T00:35:00Z">
        <w:r w:rsidRPr="00057D58" w:rsidDel="00F92656">
          <w:rPr>
            <w:rFonts w:ascii="Times New Roman" w:hAnsi="Times New Roman" w:cs="Times New Roman"/>
          </w:rPr>
          <w:delText>Online courses</w:delText>
        </w:r>
      </w:del>
    </w:p>
    <w:p w14:paraId="2F7EEC76" w14:textId="4DABD6D0" w:rsidR="002219C7" w:rsidRPr="002E3F67" w:rsidRDefault="00442E71" w:rsidP="002E3F67">
      <w:pPr>
        <w:pStyle w:val="a3"/>
        <w:ind w:left="360" w:firstLineChars="0" w:firstLine="0"/>
        <w:rPr>
          <w:ins w:id="283" w:author="Maggie Huang" w:date="2019-02-22T09:27:00Z"/>
          <w:rFonts w:ascii="Times New Roman" w:hAnsi="Times New Roman" w:cs="Times New Roman"/>
          <w:rPrChange w:id="284" w:author="Maggie Huang" w:date="2019-02-22T10:38:00Z">
            <w:rPr>
              <w:ins w:id="285" w:author="Maggie Huang" w:date="2019-02-22T09:27:00Z"/>
            </w:rPr>
          </w:rPrChange>
        </w:rPr>
        <w:pPrChange w:id="286" w:author="Maggie Huang" w:date="2019-02-22T10:38:00Z">
          <w:pPr>
            <w:pStyle w:val="a3"/>
            <w:ind w:left="360" w:firstLineChars="0" w:firstLine="0"/>
          </w:pPr>
        </w:pPrChange>
      </w:pPr>
      <w:ins w:id="287" w:author="Maggie Huang" w:date="2019-02-20T22:12:00Z">
        <w:r>
          <w:rPr>
            <w:rFonts w:ascii="Times New Roman" w:hAnsi="Times New Roman" w:cs="Times New Roman"/>
          </w:rPr>
          <w:t xml:space="preserve">I </w:t>
        </w:r>
      </w:ins>
      <w:ins w:id="288" w:author="Maggie Huang" w:date="2019-02-20T22:13:00Z">
        <w:r>
          <w:rPr>
            <w:rFonts w:ascii="Times New Roman" w:hAnsi="Times New Roman" w:cs="Times New Roman"/>
          </w:rPr>
          <w:t xml:space="preserve">did some self-study through </w:t>
        </w:r>
      </w:ins>
      <w:r w:rsidR="00FF6363" w:rsidRPr="00057D58">
        <w:rPr>
          <w:rFonts w:ascii="Times New Roman" w:hAnsi="Times New Roman" w:cs="Times New Roman"/>
        </w:rPr>
        <w:t>edX</w:t>
      </w:r>
      <w:ins w:id="289" w:author="Maggie Huang" w:date="2019-02-22T09:27:00Z">
        <w:r w:rsidR="00F97C86">
          <w:rPr>
            <w:rFonts w:ascii="Times New Roman" w:hAnsi="Times New Roman" w:cs="Times New Roman"/>
          </w:rPr>
          <w:t xml:space="preserve">. </w:t>
        </w:r>
      </w:ins>
      <w:ins w:id="290" w:author="Maggie Huang" w:date="2019-02-22T10:08:00Z">
        <w:r w:rsidR="00A40C99">
          <w:rPr>
            <w:rFonts w:ascii="Times New Roman" w:hAnsi="Times New Roman" w:cs="Times New Roman"/>
          </w:rPr>
          <w:t xml:space="preserve">In the past </w:t>
        </w:r>
      </w:ins>
      <w:ins w:id="291" w:author="Maggie Huang" w:date="2019-02-22T09:27:00Z">
        <w:r w:rsidR="00F97C86">
          <w:rPr>
            <w:rFonts w:ascii="Times New Roman" w:hAnsi="Times New Roman" w:cs="Times New Roman"/>
          </w:rPr>
          <w:t xml:space="preserve">year, I </w:t>
        </w:r>
      </w:ins>
      <w:ins w:id="292" w:author="Maggie Huang" w:date="2019-02-22T09:32:00Z">
        <w:r w:rsidR="002219C7">
          <w:rPr>
            <w:rFonts w:ascii="Times New Roman" w:hAnsi="Times New Roman" w:cs="Times New Roman"/>
          </w:rPr>
          <w:t>finished</w:t>
        </w:r>
      </w:ins>
      <w:ins w:id="293" w:author="Maggie Huang" w:date="2019-02-22T09:27:00Z">
        <w:r w:rsidR="002219C7">
          <w:rPr>
            <w:rFonts w:ascii="Times New Roman" w:hAnsi="Times New Roman" w:cs="Times New Roman"/>
          </w:rPr>
          <w:t xml:space="preserve"> the course of </w:t>
        </w:r>
      </w:ins>
      <w:ins w:id="294" w:author="Maggie Huang" w:date="2019-02-22T10:32:00Z">
        <w:r w:rsidR="002E3F67" w:rsidRPr="002E3F67">
          <w:rPr>
            <w:rFonts w:ascii="Times New Roman" w:hAnsi="Times New Roman" w:cs="Times New Roman"/>
            <w:rPrChange w:id="295" w:author="Maggie Huang" w:date="2019-02-22T10:33:00Z">
              <w:rPr>
                <w:rFonts w:ascii="Arial" w:eastAsia="宋体" w:hAnsi="Arial" w:cs="Arial"/>
                <w:color w:val="050505"/>
                <w:kern w:val="36"/>
                <w:sz w:val="39"/>
                <w:szCs w:val="39"/>
              </w:rPr>
            </w:rPrChange>
          </w:rPr>
          <w:t>Fat Chance: Probability from the Ground Up</w:t>
        </w:r>
      </w:ins>
      <w:ins w:id="296" w:author="Maggie Huang" w:date="2019-02-22T10:33:00Z">
        <w:r w:rsidR="002E3F67">
          <w:rPr>
            <w:rFonts w:ascii="Times New Roman" w:hAnsi="Times New Roman" w:cs="Times New Roman"/>
          </w:rPr>
          <w:t xml:space="preserve"> provided by Harvard University. It covered</w:t>
        </w:r>
      </w:ins>
      <w:ins w:id="297" w:author="Maggie Huang" w:date="2019-02-22T10:34:00Z">
        <w:r w:rsidR="002E3F67">
          <w:rPr>
            <w:rFonts w:ascii="Times New Roman" w:hAnsi="Times New Roman" w:cs="Times New Roman"/>
          </w:rPr>
          <w:t xml:space="preserve"> counting, probability and </w:t>
        </w:r>
      </w:ins>
      <w:ins w:id="298" w:author="Maggie Huang" w:date="2019-02-22T10:35:00Z">
        <w:r w:rsidR="002E3F67">
          <w:rPr>
            <w:rFonts w:ascii="Times New Roman" w:hAnsi="Times New Roman" w:cs="Times New Roman"/>
          </w:rPr>
          <w:t>many statistical applications.</w:t>
        </w:r>
      </w:ins>
      <w:ins w:id="299" w:author="Maggie Huang" w:date="2019-02-22T10:38:00Z">
        <w:r w:rsidR="002E3F67">
          <w:rPr>
            <w:rFonts w:ascii="Times New Roman" w:hAnsi="Times New Roman" w:cs="Times New Roman"/>
          </w:rPr>
          <w:t xml:space="preserve"> </w:t>
        </w:r>
      </w:ins>
      <w:ins w:id="300" w:author="Maggie Huang" w:date="2019-02-22T09:29:00Z">
        <w:r w:rsidR="002219C7" w:rsidRPr="002E3F67">
          <w:rPr>
            <w:rFonts w:ascii="Times New Roman" w:hAnsi="Times New Roman" w:cs="Times New Roman"/>
            <w:rPrChange w:id="301" w:author="Maggie Huang" w:date="2019-02-22T10:38:00Z">
              <w:rPr/>
            </w:rPrChange>
          </w:rPr>
          <w:t xml:space="preserve">Then I self-studied </w:t>
        </w:r>
      </w:ins>
      <w:ins w:id="302" w:author="Maggie Huang" w:date="2019-02-22T09:32:00Z">
        <w:r w:rsidR="002219C7" w:rsidRPr="002E3F67">
          <w:rPr>
            <w:rFonts w:ascii="Times New Roman" w:hAnsi="Times New Roman" w:cs="Times New Roman"/>
            <w:rPrChange w:id="303" w:author="Maggie Huang" w:date="2019-02-22T10:38:00Z">
              <w:rPr/>
            </w:rPrChange>
          </w:rPr>
          <w:t xml:space="preserve">MIT’s </w:t>
        </w:r>
      </w:ins>
      <w:ins w:id="304" w:author="Maggie Huang" w:date="2019-02-22T09:29:00Z">
        <w:r w:rsidR="002219C7" w:rsidRPr="002E3F67">
          <w:rPr>
            <w:rFonts w:ascii="Times New Roman" w:hAnsi="Times New Roman" w:cs="Times New Roman"/>
            <w:rPrChange w:id="305" w:author="Maggie Huang" w:date="2019-02-22T10:38:00Z">
              <w:rPr/>
            </w:rPrChange>
          </w:rPr>
          <w:t>paradox and infinity</w:t>
        </w:r>
      </w:ins>
      <w:ins w:id="306" w:author="Maggie Huang" w:date="2019-02-22T09:30:00Z">
        <w:r w:rsidR="002219C7" w:rsidRPr="002E3F67">
          <w:rPr>
            <w:rFonts w:ascii="Times New Roman" w:hAnsi="Times New Roman" w:cs="Times New Roman"/>
            <w:rPrChange w:id="307" w:author="Maggie Huang" w:date="2019-02-22T10:38:00Z">
              <w:rPr/>
            </w:rPrChange>
          </w:rPr>
          <w:t xml:space="preserve"> which </w:t>
        </w:r>
      </w:ins>
      <w:ins w:id="308" w:author="Maggie Huang" w:date="2019-02-22T09:31:00Z">
        <w:r w:rsidR="002219C7" w:rsidRPr="002E3F67">
          <w:rPr>
            <w:rFonts w:ascii="Times New Roman" w:hAnsi="Times New Roman" w:cs="Times New Roman"/>
            <w:rPrChange w:id="309" w:author="Maggie Huang" w:date="2019-02-22T10:38:00Z">
              <w:rPr/>
            </w:rPrChange>
          </w:rPr>
          <w:t xml:space="preserve">showed me the mind-boggling world of infinity as well as theorems like </w:t>
        </w:r>
      </w:ins>
      <w:ins w:id="310" w:author="Maggie Huang" w:date="2019-02-22T09:32:00Z">
        <w:r w:rsidR="002219C7" w:rsidRPr="002E3F67">
          <w:rPr>
            <w:rFonts w:ascii="Times New Roman" w:hAnsi="Times New Roman" w:cs="Times New Roman"/>
            <w:rPrChange w:id="311" w:author="Maggie Huang" w:date="2019-02-22T10:38:00Z">
              <w:rPr/>
            </w:rPrChange>
          </w:rPr>
          <w:t>Cantor's Theorem, the Banach-Tarski Theorem, and Gödel's Theorem</w:t>
        </w:r>
        <w:r w:rsidR="002219C7" w:rsidRPr="002E3F67">
          <w:rPr>
            <w:rFonts w:ascii="Times New Roman" w:hAnsi="Times New Roman" w:cs="Times New Roman"/>
            <w:rPrChange w:id="312" w:author="Maggie Huang" w:date="2019-02-22T10:38:00Z">
              <w:rPr/>
            </w:rPrChange>
          </w:rPr>
          <w:t xml:space="preserve">. </w:t>
        </w:r>
      </w:ins>
    </w:p>
    <w:p w14:paraId="0EA378D4" w14:textId="77777777" w:rsidR="002219C7" w:rsidRDefault="002219C7" w:rsidP="00FF6363">
      <w:pPr>
        <w:pStyle w:val="a3"/>
        <w:ind w:left="360" w:firstLineChars="0" w:firstLine="0"/>
        <w:rPr>
          <w:ins w:id="313" w:author="Maggie Huang" w:date="2019-02-22T09:27:00Z"/>
          <w:rFonts w:ascii="Times New Roman" w:hAnsi="Times New Roman" w:cs="Times New Roman"/>
        </w:rPr>
      </w:pPr>
    </w:p>
    <w:p w14:paraId="0299A5A4" w14:textId="508C0659" w:rsidR="00FF6363" w:rsidRPr="00057D58" w:rsidDel="002219C7" w:rsidRDefault="00FF6363" w:rsidP="00FF6363">
      <w:pPr>
        <w:pStyle w:val="a3"/>
        <w:ind w:left="360" w:firstLineChars="0" w:firstLine="0"/>
        <w:rPr>
          <w:del w:id="314" w:author="Maggie Huang" w:date="2019-02-22T09:33:00Z"/>
          <w:rFonts w:ascii="Times New Roman" w:hAnsi="Times New Roman" w:cs="Times New Roman"/>
        </w:rPr>
      </w:pPr>
      <w:del w:id="315" w:author="Maggie Huang" w:date="2019-02-20T22:13:00Z">
        <w:r w:rsidRPr="00057D58" w:rsidDel="00442E71">
          <w:rPr>
            <w:rFonts w:ascii="Times New Roman" w:hAnsi="Times New Roman" w:cs="Times New Roman"/>
          </w:rPr>
          <w:delText xml:space="preserve"> </w:delText>
        </w:r>
      </w:del>
    </w:p>
    <w:p w14:paraId="5B7442B1" w14:textId="6EDDB728" w:rsidR="00FF6363" w:rsidRPr="00057D58" w:rsidDel="00F92656" w:rsidRDefault="00F92656" w:rsidP="00FF6363">
      <w:pPr>
        <w:pStyle w:val="a3"/>
        <w:numPr>
          <w:ilvl w:val="0"/>
          <w:numId w:val="1"/>
        </w:numPr>
        <w:ind w:firstLineChars="0"/>
        <w:rPr>
          <w:del w:id="316" w:author="Maggie Huang" w:date="2019-02-22T00:35:00Z"/>
          <w:rFonts w:ascii="Times New Roman" w:hAnsi="Times New Roman" w:cs="Times New Roman"/>
        </w:rPr>
      </w:pPr>
      <w:ins w:id="317" w:author="Maggie Huang" w:date="2019-02-22T00:35:00Z">
        <w:r>
          <w:rPr>
            <w:rFonts w:ascii="Times New Roman" w:hAnsi="Times New Roman" w:cs="Times New Roman"/>
          </w:rPr>
          <w:t xml:space="preserve">Besides online courses, </w:t>
        </w:r>
      </w:ins>
      <w:del w:id="318" w:author="Maggie Huang" w:date="2019-02-22T00:35:00Z">
        <w:r w:rsidR="00FF6363" w:rsidRPr="00057D58" w:rsidDel="00F92656">
          <w:rPr>
            <w:rFonts w:ascii="Times New Roman" w:hAnsi="Times New Roman" w:cs="Times New Roman"/>
          </w:rPr>
          <w:delText>Advanced training</w:delText>
        </w:r>
      </w:del>
    </w:p>
    <w:p w14:paraId="162F7066" w14:textId="70FE675C" w:rsidR="00FF6363" w:rsidRPr="007A3D45" w:rsidDel="00F92656" w:rsidRDefault="00FF6363" w:rsidP="00FF6363">
      <w:pPr>
        <w:pStyle w:val="a3"/>
        <w:ind w:left="360" w:firstLineChars="0" w:firstLine="0"/>
        <w:rPr>
          <w:del w:id="319" w:author="Maggie Huang" w:date="2019-02-22T00:34:00Z"/>
          <w:rFonts w:ascii="Times New Roman" w:hAnsi="Times New Roman" w:cs="Times New Roman"/>
        </w:rPr>
      </w:pPr>
    </w:p>
    <w:p w14:paraId="34F7B958" w14:textId="2648F2CA" w:rsidR="00FF6363" w:rsidRPr="00057D58" w:rsidDel="00F92656" w:rsidRDefault="00FF6363" w:rsidP="00FF6363">
      <w:pPr>
        <w:pStyle w:val="a3"/>
        <w:numPr>
          <w:ilvl w:val="0"/>
          <w:numId w:val="1"/>
        </w:numPr>
        <w:ind w:firstLineChars="0"/>
        <w:rPr>
          <w:del w:id="320" w:author="Maggie Huang" w:date="2019-02-22T00:35:00Z"/>
          <w:rFonts w:ascii="Times New Roman" w:hAnsi="Times New Roman" w:cs="Times New Roman"/>
        </w:rPr>
      </w:pPr>
      <w:del w:id="321" w:author="Maggie Huang" w:date="2019-02-22T00:35:00Z">
        <w:r w:rsidRPr="00057D58" w:rsidDel="00F92656">
          <w:rPr>
            <w:rFonts w:ascii="Times New Roman" w:hAnsi="Times New Roman" w:cs="Times New Roman"/>
          </w:rPr>
          <w:delText>Independent study</w:delText>
        </w:r>
      </w:del>
    </w:p>
    <w:p w14:paraId="6AD02C9B" w14:textId="7FAFCFCF" w:rsidR="00F92656" w:rsidRDefault="00F92656" w:rsidP="00F92656">
      <w:pPr>
        <w:pStyle w:val="a3"/>
        <w:ind w:left="360" w:firstLineChars="0" w:firstLine="0"/>
        <w:rPr>
          <w:ins w:id="322" w:author="Maggie Huang" w:date="2019-02-22T09:35:00Z"/>
          <w:rFonts w:ascii="Times New Roman" w:hAnsi="Times New Roman" w:cs="Times New Roman"/>
        </w:rPr>
      </w:pPr>
      <w:ins w:id="323" w:author="Maggie Huang" w:date="2019-02-22T00:32:00Z">
        <w:r>
          <w:rPr>
            <w:rFonts w:ascii="Times New Roman" w:hAnsi="Times New Roman" w:cs="Times New Roman"/>
          </w:rPr>
          <w:t>I self-studie</w:t>
        </w:r>
      </w:ins>
      <w:ins w:id="324" w:author="Maggie Huang" w:date="2019-02-22T00:33:00Z">
        <w:r>
          <w:rPr>
            <w:rFonts w:ascii="Times New Roman" w:hAnsi="Times New Roman" w:cs="Times New Roman"/>
          </w:rPr>
          <w:t>d</w:t>
        </w:r>
      </w:ins>
      <w:ins w:id="325" w:author="Maggie Huang" w:date="2019-02-22T00:32:00Z">
        <w:r>
          <w:rPr>
            <w:rFonts w:ascii="Times New Roman" w:hAnsi="Times New Roman" w:cs="Times New Roman"/>
          </w:rPr>
          <w:t xml:space="preserve"> a</w:t>
        </w:r>
      </w:ins>
      <w:del w:id="326" w:author="Maggie Huang" w:date="2019-02-22T00:32:00Z">
        <w:r w:rsidR="00FF6363" w:rsidRPr="00057D58" w:rsidDel="00F92656">
          <w:rPr>
            <w:rFonts w:ascii="Times New Roman" w:hAnsi="Times New Roman" w:cs="Times New Roman"/>
          </w:rPr>
          <w:delText>A</w:delText>
        </w:r>
      </w:del>
      <w:r w:rsidR="00FF6363" w:rsidRPr="00057D58">
        <w:rPr>
          <w:rFonts w:ascii="Times New Roman" w:hAnsi="Times New Roman" w:cs="Times New Roman"/>
        </w:rPr>
        <w:t xml:space="preserve">ll the </w:t>
      </w:r>
      <w:ins w:id="327" w:author="Maggie Huang" w:date="2019-02-22T00:32:00Z">
        <w:r>
          <w:rPr>
            <w:rFonts w:ascii="Times New Roman" w:hAnsi="Times New Roman" w:cs="Times New Roman"/>
          </w:rPr>
          <w:t xml:space="preserve">Chinese </w:t>
        </w:r>
      </w:ins>
      <w:r w:rsidR="00FF6363" w:rsidRPr="00057D58">
        <w:rPr>
          <w:rFonts w:ascii="Times New Roman" w:hAnsi="Times New Roman" w:cs="Times New Roman"/>
        </w:rPr>
        <w:t xml:space="preserve">high school </w:t>
      </w:r>
      <w:del w:id="328" w:author="Maggie Huang" w:date="2019-02-22T00:33:00Z">
        <w:r w:rsidR="00FF6363" w:rsidRPr="00057D58" w:rsidDel="00F92656">
          <w:rPr>
            <w:rFonts w:ascii="Times New Roman" w:hAnsi="Times New Roman" w:cs="Times New Roman"/>
          </w:rPr>
          <w:delText xml:space="preserve">content </w:delText>
        </w:r>
      </w:del>
      <w:ins w:id="329" w:author="Maggie Huang" w:date="2019-02-22T00:33:00Z">
        <w:r>
          <w:rPr>
            <w:rFonts w:ascii="Times New Roman" w:hAnsi="Times New Roman" w:cs="Times New Roman"/>
          </w:rPr>
          <w:t xml:space="preserve">math within one semester. Afterwards, I went for advanced training </w:t>
        </w:r>
      </w:ins>
      <w:ins w:id="330" w:author="Maggie Huang" w:date="2019-02-22T00:34:00Z">
        <w:r>
          <w:rPr>
            <w:rFonts w:ascii="Times New Roman" w:hAnsi="Times New Roman" w:cs="Times New Roman"/>
          </w:rPr>
          <w:t xml:space="preserve">to enhance my own understanding. </w:t>
        </w:r>
        <w:r w:rsidRPr="002219C7">
          <w:rPr>
            <w:rFonts w:ascii="Times New Roman" w:hAnsi="Times New Roman" w:cs="Times New Roman"/>
            <w:rPrChange w:id="331" w:author="Maggie Huang" w:date="2019-02-22T09:33:00Z">
              <w:rPr/>
            </w:rPrChange>
          </w:rPr>
          <w:t xml:space="preserve">I have been to </w:t>
        </w:r>
        <w:r w:rsidRPr="002219C7">
          <w:rPr>
            <w:rFonts w:ascii="Times New Roman" w:hAnsi="Times New Roman" w:cs="Times New Roman"/>
            <w:rPrChange w:id="332" w:author="Maggie Huang" w:date="2019-02-22T09:33:00Z">
              <w:rPr/>
            </w:rPrChange>
          </w:rPr>
          <w:t>such</w:t>
        </w:r>
        <w:r w:rsidRPr="002219C7">
          <w:rPr>
            <w:rFonts w:ascii="Times New Roman" w:hAnsi="Times New Roman" w:cs="Times New Roman"/>
            <w:rPrChange w:id="333" w:author="Maggie Huang" w:date="2019-02-22T09:33:00Z">
              <w:rPr/>
            </w:rPrChange>
          </w:rPr>
          <w:t xml:space="preserve"> advanced trainings for three years for in-depth study, including properties and applications of exponential, logarithmic &amp; power function, solid and analytical geometry, trigonometry, the properties and operations of vectors, sequence and series, inequalities, conic sections, the concept and application of derivative, the operations of complex </w:t>
        </w:r>
        <w:r w:rsidRPr="002219C7">
          <w:rPr>
            <w:rFonts w:ascii="Times New Roman" w:hAnsi="Times New Roman" w:cs="Times New Roman"/>
            <w:rPrChange w:id="334" w:author="Maggie Huang" w:date="2019-02-22T09:34:00Z">
              <w:rPr/>
            </w:rPrChange>
          </w:rPr>
          <w:t>numbers, as well as permutations and combinations.</w:t>
        </w:r>
      </w:ins>
    </w:p>
    <w:p w14:paraId="4F4C1DA2" w14:textId="648C0B48" w:rsidR="00F92656" w:rsidRDefault="00F92656" w:rsidP="00F92656">
      <w:pPr>
        <w:pStyle w:val="a3"/>
        <w:ind w:left="360" w:firstLineChars="0" w:firstLine="0"/>
        <w:rPr>
          <w:ins w:id="335" w:author="Maggie Huang" w:date="2019-02-22T09:36:00Z"/>
          <w:rFonts w:ascii="Times New Roman" w:hAnsi="Times New Roman" w:cs="Times New Roman"/>
        </w:rPr>
      </w:pPr>
      <w:ins w:id="336" w:author="Maggie Huang" w:date="2019-02-22T00:35:00Z">
        <w:r>
          <w:rPr>
            <w:rFonts w:ascii="Times New Roman" w:hAnsi="Times New Roman" w:cs="Times New Roman"/>
          </w:rPr>
          <w:t xml:space="preserve">Last year, I </w:t>
        </w:r>
      </w:ins>
      <w:ins w:id="337" w:author="Maggie Huang" w:date="2019-02-22T09:36:00Z">
        <w:r w:rsidR="002219C7">
          <w:rPr>
            <w:rFonts w:ascii="Times New Roman" w:hAnsi="Times New Roman" w:cs="Times New Roman"/>
          </w:rPr>
          <w:t xml:space="preserve">also </w:t>
        </w:r>
      </w:ins>
      <w:ins w:id="338" w:author="Maggie Huang" w:date="2019-02-22T00:35:00Z">
        <w:r>
          <w:rPr>
            <w:rFonts w:ascii="Times New Roman" w:hAnsi="Times New Roman" w:cs="Times New Roman"/>
          </w:rPr>
          <w:t xml:space="preserve">went for Exeter Summer Program </w:t>
        </w:r>
      </w:ins>
      <w:ins w:id="339" w:author="Maggie Huang" w:date="2019-02-22T00:36:00Z">
        <w:r>
          <w:rPr>
            <w:rFonts w:ascii="Times New Roman" w:hAnsi="Times New Roman" w:cs="Times New Roman"/>
          </w:rPr>
          <w:t>and studied relativity &amp; Quantum Mathematics</w:t>
        </w:r>
      </w:ins>
      <w:ins w:id="340" w:author="Maggie Huang" w:date="2019-02-22T09:34:00Z">
        <w:r w:rsidR="002219C7">
          <w:rPr>
            <w:rFonts w:ascii="Times New Roman" w:hAnsi="Times New Roman" w:cs="Times New Roman"/>
          </w:rPr>
          <w:t xml:space="preserve"> to explore the interdisciplinary of mathematics and quantum mechanics.</w:t>
        </w:r>
      </w:ins>
    </w:p>
    <w:p w14:paraId="6B99B2E1" w14:textId="027046E5" w:rsidR="002219C7" w:rsidRDefault="002219C7" w:rsidP="00F92656">
      <w:pPr>
        <w:pStyle w:val="a3"/>
        <w:ind w:left="360" w:firstLineChars="0" w:firstLine="0"/>
        <w:rPr>
          <w:ins w:id="341" w:author="Maggie Huang" w:date="2019-02-22T09:36:00Z"/>
          <w:rFonts w:ascii="Times New Roman" w:hAnsi="Times New Roman" w:cs="Times New Roman"/>
        </w:rPr>
      </w:pPr>
    </w:p>
    <w:p w14:paraId="4F0BB06C" w14:textId="617D5631" w:rsidR="00943221" w:rsidRPr="00943221" w:rsidRDefault="00943221" w:rsidP="00943221">
      <w:pPr>
        <w:pStyle w:val="a3"/>
        <w:ind w:left="360" w:firstLineChars="0" w:firstLine="0"/>
        <w:rPr>
          <w:ins w:id="342" w:author="Maggie Huang" w:date="2019-02-22T09:38:00Z"/>
          <w:rFonts w:ascii="Times New Roman" w:hAnsi="Times New Roman" w:cs="Times New Roman"/>
          <w:rPrChange w:id="343" w:author="Maggie Huang" w:date="2019-02-22T09:39:00Z">
            <w:rPr>
              <w:ins w:id="344" w:author="Maggie Huang" w:date="2019-02-22T09:38:00Z"/>
            </w:rPr>
          </w:rPrChange>
        </w:rPr>
        <w:pPrChange w:id="345" w:author="Maggie Huang" w:date="2019-02-22T09:39:00Z">
          <w:pPr/>
        </w:pPrChange>
      </w:pPr>
      <w:ins w:id="346" w:author="Maggie Huang" w:date="2019-02-22T09:38:00Z">
        <w:r w:rsidRPr="00A40C99">
          <w:rPr>
            <w:rFonts w:ascii="Times New Roman" w:hAnsi="Times New Roman" w:cs="Times New Roman"/>
            <w:rPrChange w:id="347" w:author="Maggie Huang" w:date="2019-02-22T10:05:00Z">
              <w:rPr/>
            </w:rPrChange>
          </w:rPr>
          <w:t>By apply</w:t>
        </w:r>
      </w:ins>
      <w:ins w:id="348" w:author="Maggie Huang" w:date="2019-02-22T09:39:00Z">
        <w:r w:rsidRPr="00A40C99">
          <w:rPr>
            <w:rFonts w:ascii="Times New Roman" w:hAnsi="Times New Roman" w:cs="Times New Roman"/>
            <w:rPrChange w:id="349" w:author="Maggie Huang" w:date="2019-02-22T10:05:00Z">
              <w:rPr/>
            </w:rPrChange>
          </w:rPr>
          <w:t xml:space="preserve">ing </w:t>
        </w:r>
        <w:r>
          <w:rPr>
            <w:rFonts w:ascii="Times New Roman" w:hAnsi="Times New Roman" w:cs="Times New Roman"/>
          </w:rPr>
          <w:t>mathematics in real life scenarios</w:t>
        </w:r>
        <w:r>
          <w:rPr>
            <w:rFonts w:ascii="Times New Roman" w:hAnsi="Times New Roman" w:cs="Times New Roman"/>
          </w:rPr>
          <w:t xml:space="preserve">, I did some math projects. </w:t>
        </w:r>
        <w:r w:rsidRPr="00A40C99">
          <w:rPr>
            <w:rFonts w:ascii="Times New Roman" w:hAnsi="Times New Roman" w:cs="Times New Roman"/>
            <w:rPrChange w:id="350" w:author="Maggie Huang" w:date="2019-02-22T10:05:00Z">
              <w:rPr/>
            </w:rPrChange>
          </w:rPr>
          <w:t>L</w:t>
        </w:r>
      </w:ins>
      <w:ins w:id="351" w:author="Maggie Huang" w:date="2019-02-22T09:38:00Z">
        <w:r w:rsidRPr="00A40C99">
          <w:rPr>
            <w:rFonts w:ascii="Times New Roman" w:hAnsi="Times New Roman" w:cs="Times New Roman"/>
            <w:rPrChange w:id="352" w:author="Maggie Huang" w:date="2019-02-22T10:05:00Z">
              <w:rPr/>
            </w:rPrChange>
          </w:rPr>
          <w:t xml:space="preserve">ast semester </w:t>
        </w:r>
      </w:ins>
      <w:ins w:id="353" w:author="Maggie Huang" w:date="2019-02-22T09:39:00Z">
        <w:r w:rsidRPr="00A40C99">
          <w:rPr>
            <w:rFonts w:ascii="Times New Roman" w:hAnsi="Times New Roman" w:cs="Times New Roman"/>
            <w:rPrChange w:id="354" w:author="Maggie Huang" w:date="2019-02-22T10:05:00Z">
              <w:rPr/>
            </w:rPrChange>
          </w:rPr>
          <w:t>I</w:t>
        </w:r>
      </w:ins>
      <w:ins w:id="355" w:author="Maggie Huang" w:date="2019-02-22T09:38:00Z">
        <w:r w:rsidRPr="00A40C99">
          <w:rPr>
            <w:rFonts w:ascii="Times New Roman" w:hAnsi="Times New Roman" w:cs="Times New Roman"/>
            <w:rPrChange w:id="356" w:author="Maggie Huang" w:date="2019-02-22T10:05:00Z">
              <w:rPr/>
            </w:rPrChange>
          </w:rPr>
          <w:t xml:space="preserve"> did a math project on the investigation of the efficiency of different studying approaches by applying </w:t>
        </w:r>
      </w:ins>
      <w:ins w:id="357" w:author="Maggie Huang" w:date="2019-02-22T09:39:00Z">
        <w:r w:rsidRPr="00A40C99">
          <w:rPr>
            <w:rFonts w:ascii="Times New Roman" w:hAnsi="Times New Roman" w:cs="Times New Roman"/>
            <w:rPrChange w:id="358" w:author="Maggie Huang" w:date="2019-02-22T10:05:00Z">
              <w:rPr/>
            </w:rPrChange>
          </w:rPr>
          <w:t>my</w:t>
        </w:r>
      </w:ins>
      <w:ins w:id="359" w:author="Maggie Huang" w:date="2019-02-22T09:38:00Z">
        <w:r w:rsidRPr="00A40C99">
          <w:rPr>
            <w:rFonts w:ascii="Times New Roman" w:hAnsi="Times New Roman" w:cs="Times New Roman"/>
            <w:rPrChange w:id="360" w:author="Maggie Huang" w:date="2019-02-22T10:05:00Z">
              <w:rPr/>
            </w:rPrChange>
          </w:rPr>
          <w:t xml:space="preserve"> learning in statistics and probabilities. </w:t>
        </w:r>
      </w:ins>
      <w:ins w:id="361" w:author="Maggie Huang" w:date="2019-02-22T09:39:00Z">
        <w:r w:rsidRPr="00A40C99">
          <w:rPr>
            <w:rFonts w:ascii="Times New Roman" w:hAnsi="Times New Roman" w:cs="Times New Roman"/>
            <w:rPrChange w:id="362" w:author="Maggie Huang" w:date="2019-02-22T10:05:00Z">
              <w:rPr/>
            </w:rPrChange>
          </w:rPr>
          <w:t>I</w:t>
        </w:r>
      </w:ins>
      <w:ins w:id="363" w:author="Maggie Huang" w:date="2019-02-22T09:38:00Z">
        <w:r w:rsidRPr="00A40C99">
          <w:rPr>
            <w:rFonts w:ascii="Times New Roman" w:hAnsi="Times New Roman" w:cs="Times New Roman"/>
            <w:rPrChange w:id="364" w:author="Maggie Huang" w:date="2019-02-22T10:05:00Z">
              <w:rPr/>
            </w:rPrChange>
          </w:rPr>
          <w:t xml:space="preserve"> did an experiment in a primary school and collected three sets of data with different levels of practice intensity of math problems</w:t>
        </w:r>
      </w:ins>
      <w:ins w:id="365" w:author="Maggie Huang" w:date="2019-02-22T09:39:00Z">
        <w:r w:rsidRPr="00A40C99">
          <w:rPr>
            <w:rFonts w:ascii="Times New Roman" w:hAnsi="Times New Roman" w:cs="Times New Roman"/>
            <w:rPrChange w:id="366" w:author="Maggie Huang" w:date="2019-02-22T10:05:00Z">
              <w:rPr/>
            </w:rPrChange>
          </w:rPr>
          <w:t>, and</w:t>
        </w:r>
      </w:ins>
      <w:ins w:id="367" w:author="Maggie Huang" w:date="2019-02-22T09:40:00Z">
        <w:r w:rsidRPr="00A40C99">
          <w:rPr>
            <w:rFonts w:ascii="Times New Roman" w:hAnsi="Times New Roman" w:cs="Times New Roman"/>
            <w:rPrChange w:id="368" w:author="Maggie Huang" w:date="2019-02-22T10:05:00Z">
              <w:rPr/>
            </w:rPrChange>
          </w:rPr>
          <w:t xml:space="preserve"> </w:t>
        </w:r>
      </w:ins>
      <w:ins w:id="369" w:author="Maggie Huang" w:date="2019-02-22T09:38:00Z">
        <w:r w:rsidRPr="00A40C99">
          <w:rPr>
            <w:rFonts w:ascii="Times New Roman" w:hAnsi="Times New Roman" w:cs="Times New Roman"/>
            <w:rPrChange w:id="370" w:author="Maggie Huang" w:date="2019-02-22T10:05:00Z">
              <w:rPr/>
            </w:rPrChange>
          </w:rPr>
          <w:t>then analyzed the data by employing statistical approaches like hypothesis testing to determine the significance of her results and came to a convincing conclusion.</w:t>
        </w:r>
      </w:ins>
    </w:p>
    <w:p w14:paraId="285C7B10" w14:textId="06A70DBF" w:rsidR="002219C7" w:rsidRDefault="002219C7" w:rsidP="00F92656">
      <w:pPr>
        <w:pStyle w:val="a3"/>
        <w:ind w:left="360" w:firstLineChars="0" w:firstLine="0"/>
        <w:rPr>
          <w:ins w:id="371" w:author="Maggie Huang" w:date="2019-02-22T00:36:00Z"/>
          <w:rFonts w:ascii="Times New Roman" w:hAnsi="Times New Roman" w:cs="Times New Roman" w:hint="eastAsia"/>
        </w:rPr>
      </w:pPr>
      <w:ins w:id="372" w:author="Maggie Huang" w:date="2019-02-22T09:36:00Z">
        <w:r>
          <w:rPr>
            <w:rFonts w:ascii="Times New Roman" w:hAnsi="Times New Roman" w:cs="Times New Roman" w:hint="eastAsia"/>
          </w:rPr>
          <w:t>I</w:t>
        </w:r>
        <w:r>
          <w:rPr>
            <w:rFonts w:ascii="Times New Roman" w:hAnsi="Times New Roman" w:cs="Times New Roman"/>
          </w:rPr>
          <w:t xml:space="preserve"> am currently doing </w:t>
        </w:r>
      </w:ins>
      <w:ins w:id="373" w:author="Maggie Huang" w:date="2019-02-22T09:40:00Z">
        <w:r w:rsidR="00943221">
          <w:rPr>
            <w:rFonts w:ascii="Times New Roman" w:hAnsi="Times New Roman" w:cs="Times New Roman"/>
          </w:rPr>
          <w:t xml:space="preserve">a project concerning mathematics in air pollution. I collected data for the air quality </w:t>
        </w:r>
      </w:ins>
      <w:ins w:id="374" w:author="Maggie Huang" w:date="2019-02-22T10:03:00Z">
        <w:r w:rsidR="00A66455" w:rsidRPr="00A40C99">
          <w:rPr>
            <w:rFonts w:ascii="Times New Roman" w:hAnsi="Times New Roman" w:cs="Times New Roman" w:hint="eastAsia"/>
            <w:rPrChange w:id="375" w:author="Maggie Huang" w:date="2019-02-22T10:05:00Z">
              <w:rPr>
                <w:rFonts w:ascii="Times New Roman" w:hAnsi="Times New Roman" w:cs="Times New Roman" w:hint="eastAsia"/>
                <w:sz w:val="22"/>
              </w:rPr>
            </w:rPrChange>
          </w:rPr>
          <w:t>in Changshu Region for a year</w:t>
        </w:r>
        <w:r w:rsidR="00A66455" w:rsidRPr="00A40C99">
          <w:rPr>
            <w:rFonts w:ascii="Times New Roman" w:hAnsi="Times New Roman" w:cs="Times New Roman"/>
            <w:rPrChange w:id="376" w:author="Maggie Huang" w:date="2019-02-22T10:05:00Z">
              <w:rPr>
                <w:rFonts w:ascii="Times New Roman" w:hAnsi="Times New Roman" w:cs="Times New Roman"/>
                <w:sz w:val="22"/>
              </w:rPr>
            </w:rPrChange>
          </w:rPr>
          <w:t>, a</w:t>
        </w:r>
        <w:r w:rsidR="00A66455" w:rsidRPr="00A40C99">
          <w:rPr>
            <w:rFonts w:ascii="Times New Roman" w:hAnsi="Times New Roman" w:cs="Times New Roman" w:hint="eastAsia"/>
            <w:rPrChange w:id="377" w:author="Maggie Huang" w:date="2019-02-22T10:05:00Z">
              <w:rPr>
                <w:rFonts w:ascii="Times New Roman" w:hAnsi="Times New Roman" w:cs="Times New Roman" w:hint="eastAsia"/>
                <w:sz w:val="22"/>
              </w:rPr>
            </w:rPrChange>
          </w:rPr>
          <w:t>nd I</w:t>
        </w:r>
        <w:r w:rsidR="00A66455" w:rsidRPr="00A40C99">
          <w:rPr>
            <w:rFonts w:ascii="Times New Roman" w:hAnsi="Times New Roman" w:cs="Times New Roman"/>
            <w:rPrChange w:id="378" w:author="Maggie Huang" w:date="2019-02-22T10:05:00Z">
              <w:rPr>
                <w:rFonts w:ascii="Times New Roman" w:hAnsi="Times New Roman" w:cs="Times New Roman"/>
                <w:sz w:val="22"/>
              </w:rPr>
            </w:rPrChange>
          </w:rPr>
          <w:t>’</w:t>
        </w:r>
        <w:r w:rsidR="00A66455" w:rsidRPr="00A40C99">
          <w:rPr>
            <w:rFonts w:ascii="Times New Roman" w:hAnsi="Times New Roman" w:cs="Times New Roman"/>
            <w:rPrChange w:id="379" w:author="Maggie Huang" w:date="2019-02-22T10:05:00Z">
              <w:rPr>
                <w:rFonts w:ascii="Times New Roman" w:hAnsi="Times New Roman" w:cs="Times New Roman"/>
                <w:sz w:val="22"/>
              </w:rPr>
            </w:rPrChange>
          </w:rPr>
          <w:t>m</w:t>
        </w:r>
        <w:r w:rsidR="00A66455" w:rsidRPr="00A40C99">
          <w:rPr>
            <w:rFonts w:ascii="Times New Roman" w:hAnsi="Times New Roman" w:cs="Times New Roman" w:hint="eastAsia"/>
            <w:rPrChange w:id="380" w:author="Maggie Huang" w:date="2019-02-22T10:05:00Z">
              <w:rPr>
                <w:rFonts w:ascii="Times New Roman" w:hAnsi="Times New Roman" w:cs="Times New Roman" w:hint="eastAsia"/>
                <w:sz w:val="22"/>
              </w:rPr>
            </w:rPrChange>
          </w:rPr>
          <w:t xml:space="preserve"> build</w:t>
        </w:r>
        <w:r w:rsidR="00A66455" w:rsidRPr="00A40C99">
          <w:rPr>
            <w:rFonts w:ascii="Times New Roman" w:hAnsi="Times New Roman" w:cs="Times New Roman"/>
            <w:rPrChange w:id="381" w:author="Maggie Huang" w:date="2019-02-22T10:05:00Z">
              <w:rPr>
                <w:rFonts w:ascii="Times New Roman" w:hAnsi="Times New Roman" w:cs="Times New Roman"/>
                <w:sz w:val="22"/>
              </w:rPr>
            </w:rPrChange>
          </w:rPr>
          <w:t>ing</w:t>
        </w:r>
        <w:r w:rsidR="00A66455" w:rsidRPr="00A40C99">
          <w:rPr>
            <w:rFonts w:ascii="Times New Roman" w:hAnsi="Times New Roman" w:cs="Times New Roman" w:hint="eastAsia"/>
            <w:rPrChange w:id="382" w:author="Maggie Huang" w:date="2019-02-22T10:05:00Z">
              <w:rPr>
                <w:rFonts w:ascii="Times New Roman" w:hAnsi="Times New Roman" w:cs="Times New Roman" w:hint="eastAsia"/>
                <w:sz w:val="22"/>
              </w:rPr>
            </w:rPrChange>
          </w:rPr>
          <w:t xml:space="preserve"> </w:t>
        </w:r>
      </w:ins>
      <w:ins w:id="383" w:author="Maggie Huang" w:date="2019-02-22T10:41:00Z">
        <w:r w:rsidR="002E3F67">
          <w:rPr>
            <w:rFonts w:ascii="Times New Roman" w:hAnsi="Times New Roman" w:cs="Times New Roman"/>
          </w:rPr>
          <w:t xml:space="preserve">a </w:t>
        </w:r>
      </w:ins>
      <w:ins w:id="384" w:author="Maggie Huang" w:date="2019-02-22T10:03:00Z">
        <w:r w:rsidR="00A66455" w:rsidRPr="00A40C99">
          <w:rPr>
            <w:rFonts w:ascii="Times New Roman" w:hAnsi="Times New Roman" w:cs="Times New Roman"/>
            <w:rPrChange w:id="385" w:author="Maggie Huang" w:date="2019-02-22T10:05:00Z">
              <w:rPr>
                <w:rFonts w:ascii="Times New Roman" w:hAnsi="Times New Roman" w:cs="Times New Roman"/>
                <w:sz w:val="22"/>
              </w:rPr>
            </w:rPrChange>
          </w:rPr>
          <w:t>mathematical</w:t>
        </w:r>
        <w:r w:rsidR="00A66455" w:rsidRPr="00A40C99">
          <w:rPr>
            <w:rFonts w:ascii="Times New Roman" w:hAnsi="Times New Roman" w:cs="Times New Roman" w:hint="eastAsia"/>
            <w:rPrChange w:id="386" w:author="Maggie Huang" w:date="2019-02-22T10:05:00Z">
              <w:rPr>
                <w:rFonts w:ascii="Times New Roman" w:hAnsi="Times New Roman" w:cs="Times New Roman" w:hint="eastAsia"/>
                <w:sz w:val="22"/>
              </w:rPr>
            </w:rPrChange>
          </w:rPr>
          <w:t xml:space="preserve"> model and analyze the variation of different </w:t>
        </w:r>
        <w:r w:rsidR="00A66455" w:rsidRPr="00A40C99">
          <w:rPr>
            <w:rFonts w:ascii="Times New Roman" w:hAnsi="Times New Roman" w:cs="Times New Roman"/>
            <w:rPrChange w:id="387" w:author="Maggie Huang" w:date="2019-02-22T10:05:00Z">
              <w:rPr>
                <w:rFonts w:ascii="Times New Roman" w:hAnsi="Times New Roman" w:cs="Times New Roman"/>
                <w:sz w:val="22"/>
              </w:rPr>
            </w:rPrChange>
          </w:rPr>
          <w:t>pollutants</w:t>
        </w:r>
        <w:r w:rsidR="00A66455" w:rsidRPr="00A40C99">
          <w:rPr>
            <w:rFonts w:ascii="Times New Roman" w:hAnsi="Times New Roman" w:cs="Times New Roman" w:hint="eastAsia"/>
            <w:rPrChange w:id="388" w:author="Maggie Huang" w:date="2019-02-22T10:05:00Z">
              <w:rPr>
                <w:rFonts w:ascii="Times New Roman" w:hAnsi="Times New Roman" w:cs="Times New Roman" w:hint="eastAsia"/>
                <w:sz w:val="22"/>
              </w:rPr>
            </w:rPrChange>
          </w:rPr>
          <w:t xml:space="preserve">, considering the effect of </w:t>
        </w:r>
        <w:r w:rsidR="00A66455" w:rsidRPr="00A40C99">
          <w:rPr>
            <w:rFonts w:ascii="Times New Roman" w:hAnsi="Times New Roman" w:cs="Times New Roman"/>
            <w:rPrChange w:id="389" w:author="Maggie Huang" w:date="2019-02-22T10:05:00Z">
              <w:rPr>
                <w:rFonts w:ascii="Times New Roman" w:hAnsi="Times New Roman" w:cs="Times New Roman"/>
                <w:sz w:val="22"/>
              </w:rPr>
            </w:rPrChange>
          </w:rPr>
          <w:t>time and season on the spread of these pollutants.</w:t>
        </w:r>
      </w:ins>
      <w:ins w:id="390" w:author="Maggie Huang" w:date="2019-02-22T09:36:00Z">
        <w:r>
          <w:rPr>
            <w:rFonts w:ascii="Times New Roman" w:hAnsi="Times New Roman" w:cs="Times New Roman"/>
          </w:rPr>
          <w:t xml:space="preserve"> </w:t>
        </w:r>
      </w:ins>
      <w:bookmarkStart w:id="391" w:name="_GoBack"/>
      <w:bookmarkEnd w:id="391"/>
    </w:p>
    <w:p w14:paraId="0D407C7D" w14:textId="77777777" w:rsidR="00F92656" w:rsidRPr="007A3D45" w:rsidRDefault="00F92656" w:rsidP="00F92656">
      <w:pPr>
        <w:pStyle w:val="a3"/>
        <w:ind w:left="360" w:firstLineChars="0" w:firstLine="0"/>
        <w:rPr>
          <w:ins w:id="392" w:author="Maggie Huang" w:date="2019-02-22T00:34:00Z"/>
          <w:rFonts w:ascii="Times New Roman" w:hAnsi="Times New Roman" w:cs="Times New Roman"/>
        </w:rPr>
      </w:pPr>
    </w:p>
    <w:p w14:paraId="1E8E38F7" w14:textId="053CCB35" w:rsidR="00FF6363" w:rsidRPr="00F92656" w:rsidDel="00F92656" w:rsidRDefault="00FF6363" w:rsidP="00FF6363">
      <w:pPr>
        <w:pStyle w:val="a3"/>
        <w:ind w:left="360" w:firstLineChars="0" w:firstLine="0"/>
        <w:rPr>
          <w:del w:id="393" w:author="Maggie Huang" w:date="2019-02-22T00:36:00Z"/>
          <w:rFonts w:ascii="Times New Roman" w:hAnsi="Times New Roman" w:cs="Times New Roman"/>
          <w:rPrChange w:id="394" w:author="Maggie Huang" w:date="2019-02-22T00:34:00Z">
            <w:rPr>
              <w:del w:id="395" w:author="Maggie Huang" w:date="2019-02-22T00:36:00Z"/>
              <w:rFonts w:ascii="Times New Roman" w:hAnsi="Times New Roman" w:cs="Times New Roman"/>
            </w:rPr>
          </w:rPrChange>
        </w:rPr>
      </w:pPr>
    </w:p>
    <w:p w14:paraId="512C26F5" w14:textId="72CF0ECE" w:rsidR="00FF6363" w:rsidRPr="00057D58" w:rsidDel="00F92656" w:rsidRDefault="00FF6363" w:rsidP="00FF6363">
      <w:pPr>
        <w:pStyle w:val="a3"/>
        <w:numPr>
          <w:ilvl w:val="0"/>
          <w:numId w:val="1"/>
        </w:numPr>
        <w:ind w:firstLineChars="0"/>
        <w:rPr>
          <w:del w:id="396" w:author="Maggie Huang" w:date="2019-02-22T00:36:00Z"/>
          <w:rFonts w:ascii="Times New Roman" w:hAnsi="Times New Roman" w:cs="Times New Roman"/>
        </w:rPr>
      </w:pPr>
      <w:del w:id="397" w:author="Maggie Huang" w:date="2019-02-22T00:36:00Z">
        <w:r w:rsidRPr="00057D58" w:rsidDel="00F92656">
          <w:rPr>
            <w:rFonts w:ascii="Times New Roman" w:hAnsi="Times New Roman" w:cs="Times New Roman"/>
          </w:rPr>
          <w:delText>Summer program?</w:delText>
        </w:r>
      </w:del>
    </w:p>
    <w:p w14:paraId="25DF6CEE" w14:textId="0C77EAED" w:rsidR="00FF6363" w:rsidRPr="00057D58" w:rsidDel="00F92656" w:rsidRDefault="00FF6363" w:rsidP="00FF6363">
      <w:pPr>
        <w:pStyle w:val="a3"/>
        <w:ind w:left="360" w:firstLineChars="0" w:firstLine="0"/>
        <w:rPr>
          <w:del w:id="398" w:author="Maggie Huang" w:date="2019-02-22T00:35:00Z"/>
          <w:rFonts w:ascii="Times New Roman" w:hAnsi="Times New Roman" w:cs="Times New Roman"/>
        </w:rPr>
      </w:pPr>
      <w:del w:id="399" w:author="Maggie Huang" w:date="2019-02-22T00:36:00Z">
        <w:r w:rsidRPr="00057D58" w:rsidDel="00F92656">
          <w:rPr>
            <w:rFonts w:ascii="Times New Roman" w:hAnsi="Times New Roman" w:cs="Times New Roman"/>
          </w:rPr>
          <w:delText>Relativity &amp; Quantum Mathematics?</w:delText>
        </w:r>
      </w:del>
    </w:p>
    <w:p w14:paraId="0762BDD5" w14:textId="77777777" w:rsidR="007B19A5" w:rsidRPr="00A40C99" w:rsidRDefault="007B19A5" w:rsidP="00F92656">
      <w:pPr>
        <w:pStyle w:val="a3"/>
        <w:ind w:left="360" w:firstLineChars="0" w:firstLine="0"/>
        <w:rPr>
          <w:rFonts w:ascii="Times New Roman" w:hAnsi="Times New Roman" w:cs="Times New Roman" w:hint="eastAsia"/>
          <w:rPrChange w:id="400" w:author="Maggie Huang" w:date="2019-02-22T10:05:00Z">
            <w:rPr>
              <w:rFonts w:hint="eastAsia"/>
            </w:rPr>
          </w:rPrChange>
        </w:rPr>
        <w:pPrChange w:id="401" w:author="Maggie Huang" w:date="2019-02-22T00:35:00Z">
          <w:pPr/>
        </w:pPrChange>
      </w:pPr>
    </w:p>
    <w:sectPr w:rsidR="007B19A5" w:rsidRPr="00A40C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9574E" w14:textId="77777777" w:rsidR="00116245" w:rsidRDefault="00116245" w:rsidP="00127161">
      <w:r>
        <w:separator/>
      </w:r>
    </w:p>
  </w:endnote>
  <w:endnote w:type="continuationSeparator" w:id="0">
    <w:p w14:paraId="24194281" w14:textId="77777777" w:rsidR="00116245" w:rsidRDefault="00116245" w:rsidP="00127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38641" w14:textId="77777777" w:rsidR="00116245" w:rsidRDefault="00116245" w:rsidP="00127161">
      <w:r>
        <w:separator/>
      </w:r>
    </w:p>
  </w:footnote>
  <w:footnote w:type="continuationSeparator" w:id="0">
    <w:p w14:paraId="2EDB301F" w14:textId="77777777" w:rsidR="00116245" w:rsidRDefault="00116245" w:rsidP="001271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B7435"/>
    <w:multiLevelType w:val="hybridMultilevel"/>
    <w:tmpl w:val="F0160708"/>
    <w:lvl w:ilvl="0" w:tplc="7D489D88">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2FD2490"/>
    <w:multiLevelType w:val="hybridMultilevel"/>
    <w:tmpl w:val="AB623AE4"/>
    <w:lvl w:ilvl="0" w:tplc="3CBEAC4E">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CF18DE"/>
    <w:multiLevelType w:val="hybridMultilevel"/>
    <w:tmpl w:val="3A261FF2"/>
    <w:lvl w:ilvl="0" w:tplc="175C7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F2447B"/>
    <w:multiLevelType w:val="hybridMultilevel"/>
    <w:tmpl w:val="DB6A00C8"/>
    <w:lvl w:ilvl="0" w:tplc="9B8A86F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EAC3341"/>
    <w:multiLevelType w:val="hybridMultilevel"/>
    <w:tmpl w:val="B46E6316"/>
    <w:lvl w:ilvl="0" w:tplc="5600CBEC">
      <w:start w:val="2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633519"/>
    <w:multiLevelType w:val="hybridMultilevel"/>
    <w:tmpl w:val="02EE9E74"/>
    <w:lvl w:ilvl="0" w:tplc="98B4C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CF15AC"/>
    <w:multiLevelType w:val="hybridMultilevel"/>
    <w:tmpl w:val="1EB6AEF2"/>
    <w:lvl w:ilvl="0" w:tplc="A75E3AC6">
      <w:numFmt w:val="bullet"/>
      <w:lvlText w:val="-"/>
      <w:lvlJc w:val="left"/>
      <w:pPr>
        <w:ind w:left="570" w:hanging="360"/>
      </w:pPr>
      <w:rPr>
        <w:rFonts w:ascii="等线" w:eastAsia="等线" w:hAnsi="等线" w:cstheme="minorBidi" w:hint="eastAsia"/>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7A88056D"/>
    <w:multiLevelType w:val="hybridMultilevel"/>
    <w:tmpl w:val="B128EB24"/>
    <w:lvl w:ilvl="0" w:tplc="3CBEAC4E">
      <w:numFmt w:val="bullet"/>
      <w:lvlText w:val="-"/>
      <w:lvlJc w:val="left"/>
      <w:pPr>
        <w:ind w:left="780" w:hanging="420"/>
      </w:pPr>
      <w:rPr>
        <w:rFonts w:ascii="等线" w:eastAsia="等线" w:hAnsi="等线" w:cstheme="minorBidi"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7E247293"/>
    <w:multiLevelType w:val="hybridMultilevel"/>
    <w:tmpl w:val="A540247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F0B0F68"/>
    <w:multiLevelType w:val="hybridMultilevel"/>
    <w:tmpl w:val="966E89A8"/>
    <w:lvl w:ilvl="0" w:tplc="A75E3AC6">
      <w:numFmt w:val="bullet"/>
      <w:lvlText w:val="-"/>
      <w:lvlJc w:val="left"/>
      <w:pPr>
        <w:ind w:left="480" w:hanging="480"/>
      </w:pPr>
      <w:rPr>
        <w:rFonts w:ascii="等线" w:eastAsia="等线" w:hAnsi="等线"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6"/>
  </w:num>
  <w:num w:numId="3">
    <w:abstractNumId w:val="1"/>
  </w:num>
  <w:num w:numId="4">
    <w:abstractNumId w:val="8"/>
  </w:num>
  <w:num w:numId="5">
    <w:abstractNumId w:val="7"/>
  </w:num>
  <w:num w:numId="6">
    <w:abstractNumId w:val="3"/>
  </w:num>
  <w:num w:numId="7">
    <w:abstractNumId w:val="9"/>
  </w:num>
  <w:num w:numId="8">
    <w:abstractNumId w:val="4"/>
  </w:num>
  <w:num w:numId="9">
    <w:abstractNumId w:val="0"/>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gie Huang">
    <w15:presenceInfo w15:providerId="Windows Live" w15:userId="ec63e80899664ef9"/>
  </w15:person>
  <w15:person w15:author="Maxxie">
    <w15:presenceInfo w15:providerId="None" w15:userId="Maxx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4C"/>
    <w:rsid w:val="00005C92"/>
    <w:rsid w:val="00017B68"/>
    <w:rsid w:val="00052796"/>
    <w:rsid w:val="000536DD"/>
    <w:rsid w:val="0005612B"/>
    <w:rsid w:val="00057D58"/>
    <w:rsid w:val="000768FA"/>
    <w:rsid w:val="000879E6"/>
    <w:rsid w:val="00093CF2"/>
    <w:rsid w:val="00112097"/>
    <w:rsid w:val="00116245"/>
    <w:rsid w:val="00127161"/>
    <w:rsid w:val="00170E85"/>
    <w:rsid w:val="001D612F"/>
    <w:rsid w:val="00202F30"/>
    <w:rsid w:val="00212F28"/>
    <w:rsid w:val="002219C7"/>
    <w:rsid w:val="00247D24"/>
    <w:rsid w:val="00281C9B"/>
    <w:rsid w:val="002B38B3"/>
    <w:rsid w:val="002C6757"/>
    <w:rsid w:val="002E3191"/>
    <w:rsid w:val="002E3F67"/>
    <w:rsid w:val="002E4533"/>
    <w:rsid w:val="002E4D33"/>
    <w:rsid w:val="00310911"/>
    <w:rsid w:val="00351F62"/>
    <w:rsid w:val="0039709B"/>
    <w:rsid w:val="003B6959"/>
    <w:rsid w:val="003F130F"/>
    <w:rsid w:val="00435757"/>
    <w:rsid w:val="00442E71"/>
    <w:rsid w:val="00495AF6"/>
    <w:rsid w:val="004B302F"/>
    <w:rsid w:val="00503B74"/>
    <w:rsid w:val="00512855"/>
    <w:rsid w:val="00525768"/>
    <w:rsid w:val="0058192A"/>
    <w:rsid w:val="00594AF0"/>
    <w:rsid w:val="006013BA"/>
    <w:rsid w:val="0065718D"/>
    <w:rsid w:val="00660AB5"/>
    <w:rsid w:val="006674DC"/>
    <w:rsid w:val="006B04AC"/>
    <w:rsid w:val="0074732D"/>
    <w:rsid w:val="00796FFE"/>
    <w:rsid w:val="007A3D45"/>
    <w:rsid w:val="007B19A5"/>
    <w:rsid w:val="00811C46"/>
    <w:rsid w:val="008949FB"/>
    <w:rsid w:val="008E1014"/>
    <w:rsid w:val="00943221"/>
    <w:rsid w:val="00955110"/>
    <w:rsid w:val="009672D3"/>
    <w:rsid w:val="009B0EA5"/>
    <w:rsid w:val="009B47AB"/>
    <w:rsid w:val="00A155EA"/>
    <w:rsid w:val="00A40C99"/>
    <w:rsid w:val="00A66455"/>
    <w:rsid w:val="00A71318"/>
    <w:rsid w:val="00AB0F01"/>
    <w:rsid w:val="00AE1639"/>
    <w:rsid w:val="00B752B1"/>
    <w:rsid w:val="00BE14BD"/>
    <w:rsid w:val="00C26638"/>
    <w:rsid w:val="00C64DC9"/>
    <w:rsid w:val="00C9261C"/>
    <w:rsid w:val="00CE2132"/>
    <w:rsid w:val="00CE7111"/>
    <w:rsid w:val="00D42C4C"/>
    <w:rsid w:val="00D51174"/>
    <w:rsid w:val="00D84E7C"/>
    <w:rsid w:val="00DA051A"/>
    <w:rsid w:val="00DB5E70"/>
    <w:rsid w:val="00DC4C06"/>
    <w:rsid w:val="00DD1F07"/>
    <w:rsid w:val="00DD35AF"/>
    <w:rsid w:val="00E00C68"/>
    <w:rsid w:val="00E02B27"/>
    <w:rsid w:val="00E44819"/>
    <w:rsid w:val="00E60112"/>
    <w:rsid w:val="00E66A76"/>
    <w:rsid w:val="00E753AB"/>
    <w:rsid w:val="00EA37E4"/>
    <w:rsid w:val="00EA60C7"/>
    <w:rsid w:val="00EB067A"/>
    <w:rsid w:val="00EF6AB0"/>
    <w:rsid w:val="00F847F5"/>
    <w:rsid w:val="00F92656"/>
    <w:rsid w:val="00F97C86"/>
    <w:rsid w:val="00FF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3B690"/>
  <w15:chartTrackingRefBased/>
  <w15:docId w15:val="{4FD5D375-8501-4A63-8708-4A84515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List Paragraph"/>
    <w:basedOn w:val="a"/>
    <w:uiPriority w:val="34"/>
    <w:qFormat/>
    <w:rsid w:val="00D42C4C"/>
    <w:pPr>
      <w:ind w:firstLineChars="200" w:firstLine="420"/>
    </w:pPr>
  </w:style>
  <w:style w:type="paragraph" w:styleId="a4">
    <w:name w:val="header"/>
    <w:basedOn w:val="a"/>
    <w:link w:val="a5"/>
    <w:uiPriority w:val="99"/>
    <w:unhideWhenUsed/>
    <w:rsid w:val="001271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27161"/>
    <w:rPr>
      <w:sz w:val="18"/>
      <w:szCs w:val="18"/>
    </w:rPr>
  </w:style>
  <w:style w:type="paragraph" w:styleId="a6">
    <w:name w:val="footer"/>
    <w:basedOn w:val="a"/>
    <w:link w:val="a7"/>
    <w:uiPriority w:val="99"/>
    <w:unhideWhenUsed/>
    <w:rsid w:val="00127161"/>
    <w:pPr>
      <w:tabs>
        <w:tab w:val="center" w:pos="4153"/>
        <w:tab w:val="right" w:pos="8306"/>
      </w:tabs>
      <w:snapToGrid w:val="0"/>
      <w:jc w:val="left"/>
    </w:pPr>
    <w:rPr>
      <w:sz w:val="18"/>
      <w:szCs w:val="18"/>
    </w:rPr>
  </w:style>
  <w:style w:type="character" w:customStyle="1" w:styleId="a7">
    <w:name w:val="页脚 字符"/>
    <w:basedOn w:val="a0"/>
    <w:link w:val="a6"/>
    <w:uiPriority w:val="99"/>
    <w:rsid w:val="00127161"/>
    <w:rPr>
      <w:sz w:val="18"/>
      <w:szCs w:val="18"/>
    </w:rPr>
  </w:style>
  <w:style w:type="paragraph" w:styleId="a8">
    <w:name w:val="Balloon Text"/>
    <w:basedOn w:val="a"/>
    <w:link w:val="a9"/>
    <w:uiPriority w:val="99"/>
    <w:semiHidden/>
    <w:unhideWhenUsed/>
    <w:rsid w:val="00EF6AB0"/>
    <w:rPr>
      <w:rFonts w:ascii="宋体" w:eastAsia="宋体"/>
      <w:sz w:val="18"/>
      <w:szCs w:val="18"/>
    </w:rPr>
  </w:style>
  <w:style w:type="character" w:customStyle="1" w:styleId="a9">
    <w:name w:val="批注框文本 字符"/>
    <w:basedOn w:val="a0"/>
    <w:link w:val="a8"/>
    <w:uiPriority w:val="99"/>
    <w:semiHidden/>
    <w:rsid w:val="00EF6AB0"/>
    <w:rPr>
      <w:rFonts w:ascii="宋体" w:eastAsia="宋体"/>
      <w:sz w:val="18"/>
      <w:szCs w:val="18"/>
    </w:rPr>
  </w:style>
  <w:style w:type="character" w:customStyle="1" w:styleId="text-size-heading">
    <w:name w:val="text-size-heading"/>
    <w:basedOn w:val="a0"/>
    <w:rsid w:val="002E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6118">
      <w:bodyDiv w:val="1"/>
      <w:marLeft w:val="0"/>
      <w:marRight w:val="0"/>
      <w:marTop w:val="0"/>
      <w:marBottom w:val="0"/>
      <w:divBdr>
        <w:top w:val="none" w:sz="0" w:space="0" w:color="auto"/>
        <w:left w:val="none" w:sz="0" w:space="0" w:color="auto"/>
        <w:bottom w:val="none" w:sz="0" w:space="0" w:color="auto"/>
        <w:right w:val="none" w:sz="0" w:space="0" w:color="auto"/>
      </w:divBdr>
    </w:div>
    <w:div w:id="824664544">
      <w:bodyDiv w:val="1"/>
      <w:marLeft w:val="0"/>
      <w:marRight w:val="0"/>
      <w:marTop w:val="0"/>
      <w:marBottom w:val="0"/>
      <w:divBdr>
        <w:top w:val="none" w:sz="0" w:space="0" w:color="auto"/>
        <w:left w:val="none" w:sz="0" w:space="0" w:color="auto"/>
        <w:bottom w:val="none" w:sz="0" w:space="0" w:color="auto"/>
        <w:right w:val="none" w:sz="0" w:space="0" w:color="auto"/>
      </w:divBdr>
    </w:div>
    <w:div w:id="1052924459">
      <w:bodyDiv w:val="1"/>
      <w:marLeft w:val="0"/>
      <w:marRight w:val="0"/>
      <w:marTop w:val="0"/>
      <w:marBottom w:val="0"/>
      <w:divBdr>
        <w:top w:val="none" w:sz="0" w:space="0" w:color="auto"/>
        <w:left w:val="none" w:sz="0" w:space="0" w:color="auto"/>
        <w:bottom w:val="none" w:sz="0" w:space="0" w:color="auto"/>
        <w:right w:val="none" w:sz="0" w:space="0" w:color="auto"/>
      </w:divBdr>
    </w:div>
    <w:div w:id="117434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3</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6</cp:revision>
  <dcterms:created xsi:type="dcterms:W3CDTF">2019-02-17T14:40:00Z</dcterms:created>
  <dcterms:modified xsi:type="dcterms:W3CDTF">2019-02-22T02:47:00Z</dcterms:modified>
</cp:coreProperties>
</file>